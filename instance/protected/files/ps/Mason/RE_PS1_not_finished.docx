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E9F74" w14:textId="5B12BAAB" w:rsidR="00151903" w:rsidRPr="00013F58" w:rsidRDefault="00484A0C">
      <w:pPr>
        <w:rPr>
          <w:sz w:val="28"/>
          <w:lang w:val="en-GB"/>
        </w:rPr>
      </w:pPr>
      <w:r w:rsidRPr="00013F58">
        <w:rPr>
          <w:sz w:val="28"/>
          <w:lang w:val="en-GB"/>
        </w:rPr>
        <w:t>My interest</w:t>
      </w:r>
      <w:ins w:id="0" w:author="Tony Tong" w:date="2019-08-21T22:08:00Z">
        <w:r w:rsidR="00013F58">
          <w:rPr>
            <w:sz w:val="28"/>
            <w:lang w:val="en-GB"/>
          </w:rPr>
          <w:t>s</w:t>
        </w:r>
      </w:ins>
      <w:r w:rsidRPr="00013F58">
        <w:rPr>
          <w:sz w:val="28"/>
          <w:lang w:val="en-GB"/>
        </w:rPr>
        <w:t xml:space="preserve"> in</w:t>
      </w:r>
      <w:r w:rsidR="00376A8D" w:rsidRPr="00013F58">
        <w:rPr>
          <w:sz w:val="28"/>
          <w:lang w:val="en-GB"/>
        </w:rPr>
        <w:t xml:space="preserve"> computer science</w:t>
      </w:r>
      <w:r w:rsidR="006F1C0A" w:rsidRPr="00013F58">
        <w:rPr>
          <w:sz w:val="28"/>
          <w:lang w:val="en-GB"/>
        </w:rPr>
        <w:t xml:space="preserve"> can be captured in a sentence: “Computer Science </w:t>
      </w:r>
      <w:r w:rsidR="003029EC" w:rsidRPr="00013F58">
        <w:rPr>
          <w:sz w:val="28"/>
          <w:lang w:val="en-GB"/>
        </w:rPr>
        <w:t>enable</w:t>
      </w:r>
      <w:r w:rsidR="006F1C0A" w:rsidRPr="00013F58">
        <w:rPr>
          <w:sz w:val="28"/>
          <w:lang w:val="en-GB"/>
        </w:rPr>
        <w:t xml:space="preserve"> people to </w:t>
      </w:r>
      <w:r w:rsidR="009E25A1" w:rsidRPr="00013F58">
        <w:rPr>
          <w:sz w:val="28"/>
          <w:lang w:val="en-GB"/>
        </w:rPr>
        <w:t>solve problems in</w:t>
      </w:r>
      <w:ins w:id="1" w:author="Tony Tong" w:date="2019-08-21T22:08:00Z">
        <w:r w:rsidR="00013F58">
          <w:rPr>
            <w:sz w:val="28"/>
            <w:lang w:val="en-GB"/>
          </w:rPr>
          <w:t xml:space="preserve"> a</w:t>
        </w:r>
      </w:ins>
      <w:r w:rsidR="009E25A1" w:rsidRPr="00013F58">
        <w:rPr>
          <w:sz w:val="28"/>
          <w:lang w:val="en-GB"/>
        </w:rPr>
        <w:t xml:space="preserve"> </w:t>
      </w:r>
      <w:del w:id="2" w:author="Tony Tong" w:date="2019-08-22T10:22:00Z">
        <w:r w:rsidR="00747AA4" w:rsidRPr="00013F58" w:rsidDel="008E49D5">
          <w:rPr>
            <w:sz w:val="28"/>
            <w:lang w:val="en-GB"/>
          </w:rPr>
          <w:delText>brand new</w:delText>
        </w:r>
      </w:del>
      <w:ins w:id="3" w:author="Tony Tong" w:date="2019-08-22T10:22:00Z">
        <w:r w:rsidR="008E49D5" w:rsidRPr="00013F58">
          <w:rPr>
            <w:sz w:val="28"/>
            <w:lang w:val="en-GB"/>
          </w:rPr>
          <w:t>brand-new</w:t>
        </w:r>
      </w:ins>
      <w:r w:rsidR="00747AA4" w:rsidRPr="00013F58">
        <w:rPr>
          <w:sz w:val="28"/>
          <w:lang w:val="en-GB"/>
        </w:rPr>
        <w:t xml:space="preserve"> way</w:t>
      </w:r>
      <w:r w:rsidR="006F1C0A" w:rsidRPr="00013F58">
        <w:rPr>
          <w:sz w:val="28"/>
          <w:lang w:val="en-GB"/>
        </w:rPr>
        <w:t>”</w:t>
      </w:r>
      <w:ins w:id="4" w:author="Tony Tong" w:date="2019-08-21T22:08:00Z">
        <w:r w:rsidR="00013F58">
          <w:rPr>
            <w:sz w:val="28"/>
            <w:lang w:val="en-GB"/>
          </w:rPr>
          <w:t>.</w:t>
        </w:r>
      </w:ins>
      <w:r w:rsidR="00E10704" w:rsidRPr="00013F58">
        <w:rPr>
          <w:sz w:val="28"/>
          <w:lang w:val="en-GB"/>
        </w:rPr>
        <w:t xml:space="preserve"> When I first </w:t>
      </w:r>
      <w:del w:id="5" w:author="Tony Tong" w:date="2019-08-22T10:17:00Z">
        <w:r w:rsidR="00E10704" w:rsidRPr="00013F58" w:rsidDel="008E49D5">
          <w:rPr>
            <w:rFonts w:hint="eastAsia"/>
            <w:sz w:val="28"/>
            <w:lang w:val="en-GB"/>
          </w:rPr>
          <w:delText>touched</w:delText>
        </w:r>
      </w:del>
      <w:ins w:id="6" w:author="Tony Tong" w:date="2019-08-22T10:17:00Z">
        <w:r w:rsidR="008E49D5">
          <w:rPr>
            <w:rFonts w:hint="eastAsia"/>
            <w:sz w:val="28"/>
            <w:lang w:val="en-GB"/>
          </w:rPr>
          <w:t>learnt</w:t>
        </w:r>
      </w:ins>
      <w:r w:rsidR="00E10704" w:rsidRPr="00013F58">
        <w:rPr>
          <w:sz w:val="28"/>
          <w:lang w:val="en-GB"/>
        </w:rPr>
        <w:t xml:space="preserve"> </w:t>
      </w:r>
      <w:r w:rsidR="0098074D" w:rsidRPr="00013F58">
        <w:rPr>
          <w:sz w:val="28"/>
          <w:lang w:val="en-GB"/>
        </w:rPr>
        <w:t>programming</w:t>
      </w:r>
      <w:r w:rsidR="00E229DB" w:rsidRPr="00013F58">
        <w:rPr>
          <w:sz w:val="28"/>
          <w:lang w:val="en-GB"/>
        </w:rPr>
        <w:t xml:space="preserve">, I </w:t>
      </w:r>
      <w:del w:id="7" w:author="Tony Tong" w:date="2019-08-21T22:14:00Z">
        <w:r w:rsidR="00E229DB" w:rsidRPr="00013F58" w:rsidDel="00013F58">
          <w:rPr>
            <w:sz w:val="28"/>
            <w:lang w:val="en-GB"/>
          </w:rPr>
          <w:delText>realized</w:delText>
        </w:r>
        <w:r w:rsidR="00E10704" w:rsidRPr="00013F58" w:rsidDel="00013F58">
          <w:rPr>
            <w:sz w:val="28"/>
            <w:lang w:val="en-GB"/>
          </w:rPr>
          <w:delText xml:space="preserve"> </w:delText>
        </w:r>
      </w:del>
      <w:ins w:id="8" w:author="Tony Tong" w:date="2019-08-21T22:14:00Z">
        <w:r w:rsidR="00013F58" w:rsidRPr="00013F58">
          <w:rPr>
            <w:sz w:val="28"/>
            <w:lang w:val="en-GB"/>
          </w:rPr>
          <w:t>reali</w:t>
        </w:r>
        <w:r w:rsidR="00013F58">
          <w:rPr>
            <w:sz w:val="28"/>
            <w:lang w:val="en-GB"/>
          </w:rPr>
          <w:t>s</w:t>
        </w:r>
        <w:r w:rsidR="00013F58" w:rsidRPr="00013F58">
          <w:rPr>
            <w:sz w:val="28"/>
            <w:lang w:val="en-GB"/>
          </w:rPr>
          <w:t xml:space="preserve">ed </w:t>
        </w:r>
      </w:ins>
      <w:r w:rsidR="00E10704" w:rsidRPr="00013F58">
        <w:rPr>
          <w:sz w:val="28"/>
          <w:lang w:val="en-GB"/>
        </w:rPr>
        <w:t xml:space="preserve">that it is </w:t>
      </w:r>
      <w:del w:id="9" w:author="Tony Tong" w:date="2019-08-22T10:23:00Z">
        <w:r w:rsidR="005E5C51" w:rsidRPr="00013F58" w:rsidDel="00F11051">
          <w:rPr>
            <w:sz w:val="28"/>
            <w:lang w:val="en-GB"/>
          </w:rPr>
          <w:delText>not only fulfilling when you ran</w:delText>
        </w:r>
        <w:r w:rsidR="00E10704" w:rsidRPr="00013F58" w:rsidDel="00F11051">
          <w:rPr>
            <w:sz w:val="28"/>
            <w:lang w:val="en-GB"/>
          </w:rPr>
          <w:delText xml:space="preserve"> your own program</w:delText>
        </w:r>
        <w:r w:rsidR="005E5C51" w:rsidRPr="00013F58" w:rsidDel="00F11051">
          <w:rPr>
            <w:sz w:val="28"/>
            <w:lang w:val="en-GB"/>
          </w:rPr>
          <w:delText xml:space="preserve"> successfully,</w:delText>
        </w:r>
        <w:r w:rsidR="00E10704" w:rsidRPr="00013F58" w:rsidDel="00F11051">
          <w:rPr>
            <w:sz w:val="28"/>
            <w:lang w:val="en-GB"/>
          </w:rPr>
          <w:delText xml:space="preserve"> but also </w:delText>
        </w:r>
      </w:del>
      <w:r w:rsidR="00E10704" w:rsidRPr="00013F58">
        <w:rPr>
          <w:sz w:val="28"/>
          <w:lang w:val="en-GB"/>
        </w:rPr>
        <w:t xml:space="preserve">really </w:t>
      </w:r>
      <w:del w:id="10" w:author="Tony Tong" w:date="2019-08-21T22:06:00Z">
        <w:r w:rsidR="004C340D" w:rsidRPr="00013F58" w:rsidDel="00013F58">
          <w:rPr>
            <w:sz w:val="28"/>
            <w:lang w:val="en-GB"/>
          </w:rPr>
          <w:delText>marvel</w:delText>
        </w:r>
        <w:r w:rsidR="004E7F7C" w:rsidRPr="00013F58" w:rsidDel="00013F58">
          <w:rPr>
            <w:sz w:val="28"/>
            <w:lang w:val="en-GB"/>
          </w:rPr>
          <w:delText>ous</w:delText>
        </w:r>
      </w:del>
      <w:ins w:id="11" w:author="Tony Tong" w:date="2019-08-21T22:06:00Z">
        <w:r w:rsidR="00013F58" w:rsidRPr="00013F58">
          <w:rPr>
            <w:sz w:val="28"/>
            <w:lang w:val="en-GB"/>
          </w:rPr>
          <w:t>marvellous</w:t>
        </w:r>
      </w:ins>
      <w:r w:rsidR="00E10704" w:rsidRPr="00013F58">
        <w:rPr>
          <w:sz w:val="28"/>
          <w:lang w:val="en-GB"/>
        </w:rPr>
        <w:t xml:space="preserve"> </w:t>
      </w:r>
      <w:r w:rsidR="004E7F7C" w:rsidRPr="00013F58">
        <w:rPr>
          <w:sz w:val="28"/>
          <w:lang w:val="en-GB"/>
        </w:rPr>
        <w:t>that it could</w:t>
      </w:r>
      <w:r w:rsidR="00E10704" w:rsidRPr="00013F58">
        <w:rPr>
          <w:sz w:val="28"/>
          <w:lang w:val="en-GB"/>
        </w:rPr>
        <w:t xml:space="preserve"> create many amazing functions</w:t>
      </w:r>
      <w:ins w:id="12" w:author="Tony Tong" w:date="2019-08-22T10:24:00Z">
        <w:r w:rsidR="00F11051">
          <w:rPr>
            <w:sz w:val="28"/>
            <w:lang w:val="en-GB"/>
          </w:rPr>
          <w:t>, some of</w:t>
        </w:r>
      </w:ins>
      <w:r w:rsidR="00E10704" w:rsidRPr="00013F58">
        <w:rPr>
          <w:sz w:val="28"/>
          <w:lang w:val="en-GB"/>
        </w:rPr>
        <w:t xml:space="preserve"> which </w:t>
      </w:r>
      <w:ins w:id="13" w:author="Tony Tong" w:date="2019-08-22T10:24:00Z">
        <w:r w:rsidR="00F11051">
          <w:rPr>
            <w:sz w:val="28"/>
            <w:lang w:val="en-GB"/>
          </w:rPr>
          <w:t xml:space="preserve">can </w:t>
        </w:r>
      </w:ins>
      <w:r w:rsidR="00E10704" w:rsidRPr="00013F58">
        <w:rPr>
          <w:sz w:val="28"/>
          <w:lang w:val="en-GB"/>
        </w:rPr>
        <w:t>only</w:t>
      </w:r>
      <w:ins w:id="14" w:author="Tony Tong" w:date="2019-08-22T10:24:00Z">
        <w:r w:rsidR="00F11051">
          <w:rPr>
            <w:sz w:val="28"/>
            <w:lang w:val="en-GB"/>
          </w:rPr>
          <w:t xml:space="preserve"> accomplished by</w:t>
        </w:r>
      </w:ins>
      <w:r w:rsidR="00E10704" w:rsidRPr="00013F58">
        <w:rPr>
          <w:sz w:val="28"/>
          <w:lang w:val="en-GB"/>
        </w:rPr>
        <w:t xml:space="preserve"> computers</w:t>
      </w:r>
      <w:del w:id="15" w:author="Tony Tong" w:date="2019-08-22T10:24:00Z">
        <w:r w:rsidR="00E10704" w:rsidRPr="00013F58" w:rsidDel="00F11051">
          <w:rPr>
            <w:sz w:val="28"/>
            <w:lang w:val="en-GB"/>
          </w:rPr>
          <w:delText xml:space="preserve"> can do.</w:delText>
        </w:r>
        <w:r w:rsidR="005677BE" w:rsidRPr="00013F58" w:rsidDel="00F11051">
          <w:rPr>
            <w:sz w:val="28"/>
            <w:lang w:val="en-GB"/>
          </w:rPr>
          <w:delText xml:space="preserve"> Just like </w:delText>
        </w:r>
        <w:r w:rsidR="00747AA4" w:rsidRPr="00013F58" w:rsidDel="00F11051">
          <w:rPr>
            <w:sz w:val="28"/>
            <w:lang w:val="en-GB"/>
          </w:rPr>
          <w:delText>the creati</w:delText>
        </w:r>
        <w:r w:rsidR="00447EA0" w:rsidRPr="00013F58" w:rsidDel="00F11051">
          <w:rPr>
            <w:sz w:val="28"/>
            <w:lang w:val="en-GB"/>
          </w:rPr>
          <w:delText>on of E</w:delText>
        </w:r>
        <w:r w:rsidR="00747218" w:rsidRPr="00013F58" w:rsidDel="00F11051">
          <w:rPr>
            <w:sz w:val="28"/>
            <w:lang w:val="en-GB"/>
          </w:rPr>
          <w:delText>nig</w:delText>
        </w:r>
        <w:r w:rsidR="00447EA0" w:rsidRPr="00013F58" w:rsidDel="00F11051">
          <w:rPr>
            <w:sz w:val="28"/>
            <w:lang w:val="en-GB"/>
          </w:rPr>
          <w:delText>ma breaker</w:delText>
        </w:r>
        <w:r w:rsidR="00747AA4" w:rsidRPr="00013F58" w:rsidDel="00F11051">
          <w:rPr>
            <w:sz w:val="28"/>
            <w:lang w:val="en-GB"/>
          </w:rPr>
          <w:delText xml:space="preserve"> for code</w:delText>
        </w:r>
        <w:r w:rsidR="00B015B9" w:rsidRPr="00013F58" w:rsidDel="00F11051">
          <w:rPr>
            <w:sz w:val="28"/>
            <w:lang w:val="en-GB"/>
          </w:rPr>
          <w:delText xml:space="preserve"> </w:delText>
        </w:r>
        <w:r w:rsidR="00747AA4" w:rsidRPr="00013F58" w:rsidDel="00F11051">
          <w:rPr>
            <w:sz w:val="28"/>
            <w:lang w:val="en-GB"/>
          </w:rPr>
          <w:delText xml:space="preserve">breaking, </w:delText>
        </w:r>
        <w:r w:rsidR="007D1BD0" w:rsidRPr="00013F58" w:rsidDel="00F11051">
          <w:rPr>
            <w:sz w:val="28"/>
            <w:lang w:val="en-GB"/>
          </w:rPr>
          <w:delText xml:space="preserve">and </w:delText>
        </w:r>
      </w:del>
      <w:ins w:id="16" w:author="Tony Tong" w:date="2019-08-22T10:24:00Z">
        <w:r w:rsidR="00F11051">
          <w:rPr>
            <w:sz w:val="28"/>
            <w:lang w:val="en-GB"/>
          </w:rPr>
          <w:t xml:space="preserve">: </w:t>
        </w:r>
      </w:ins>
      <w:r w:rsidR="005677BE" w:rsidRPr="00013F58">
        <w:rPr>
          <w:sz w:val="28"/>
          <w:lang w:val="en-GB"/>
        </w:rPr>
        <w:t>the</w:t>
      </w:r>
      <w:ins w:id="17" w:author="Tony Tong" w:date="2019-08-22T10:25:00Z">
        <w:r w:rsidR="00F11051">
          <w:rPr>
            <w:sz w:val="28"/>
            <w:lang w:val="en-GB"/>
          </w:rPr>
          <w:t xml:space="preserve"> Four</w:t>
        </w:r>
      </w:ins>
      <w:r w:rsidR="005677BE" w:rsidRPr="00013F58">
        <w:rPr>
          <w:sz w:val="28"/>
          <w:lang w:val="en-GB"/>
        </w:rPr>
        <w:t xml:space="preserve"> </w:t>
      </w:r>
      <w:del w:id="18" w:author="Tony Tong" w:date="2019-08-21T22:06:00Z">
        <w:r w:rsidR="005677BE" w:rsidRPr="00013F58" w:rsidDel="00013F58">
          <w:rPr>
            <w:sz w:val="28"/>
            <w:lang w:val="en-GB"/>
          </w:rPr>
          <w:delText>color</w:delText>
        </w:r>
      </w:del>
      <w:ins w:id="19" w:author="Tony Tong" w:date="2019-08-22T10:25:00Z">
        <w:r w:rsidR="00F11051">
          <w:rPr>
            <w:sz w:val="28"/>
            <w:lang w:val="en-GB"/>
          </w:rPr>
          <w:t>C</w:t>
        </w:r>
      </w:ins>
      <w:ins w:id="20" w:author="Tony Tong" w:date="2019-08-21T22:06:00Z">
        <w:r w:rsidR="00013F58" w:rsidRPr="00013F58">
          <w:rPr>
            <w:sz w:val="28"/>
            <w:lang w:val="en-GB"/>
          </w:rPr>
          <w:t>olour</w:t>
        </w:r>
      </w:ins>
      <w:r w:rsidR="005677BE" w:rsidRPr="00013F58">
        <w:rPr>
          <w:sz w:val="28"/>
          <w:lang w:val="en-GB"/>
        </w:rPr>
        <w:t xml:space="preserve"> </w:t>
      </w:r>
      <w:del w:id="21" w:author="Tony Tong" w:date="2019-08-22T10:25:00Z">
        <w:r w:rsidR="005677BE" w:rsidRPr="00013F58" w:rsidDel="00F11051">
          <w:rPr>
            <w:sz w:val="28"/>
            <w:lang w:val="en-GB"/>
          </w:rPr>
          <w:delText xml:space="preserve">map </w:delText>
        </w:r>
      </w:del>
      <w:ins w:id="22" w:author="Tony Tong" w:date="2019-08-22T10:25:00Z">
        <w:r w:rsidR="00F11051">
          <w:rPr>
            <w:sz w:val="28"/>
            <w:lang w:val="en-GB"/>
          </w:rPr>
          <w:t>theorem,</w:t>
        </w:r>
        <w:r w:rsidR="00F11051" w:rsidRPr="00013F58">
          <w:rPr>
            <w:sz w:val="28"/>
            <w:lang w:val="en-GB"/>
          </w:rPr>
          <w:t xml:space="preserve"> </w:t>
        </w:r>
      </w:ins>
      <w:del w:id="23" w:author="Tony Tong" w:date="2019-08-22T10:25:00Z">
        <w:r w:rsidR="005677BE" w:rsidRPr="00013F58" w:rsidDel="00F11051">
          <w:rPr>
            <w:sz w:val="28"/>
            <w:lang w:val="en-GB"/>
          </w:rPr>
          <w:delText>problem</w:delText>
        </w:r>
        <w:r w:rsidR="00747AA4" w:rsidRPr="00013F58" w:rsidDel="00F11051">
          <w:rPr>
            <w:sz w:val="28"/>
            <w:lang w:val="en-GB"/>
          </w:rPr>
          <w:delText xml:space="preserve"> w</w:delText>
        </w:r>
      </w:del>
      <w:del w:id="24" w:author="Tony Tong" w:date="2019-08-22T10:26:00Z">
        <w:r w:rsidR="00747AA4" w:rsidRPr="00013F58" w:rsidDel="00F11051">
          <w:rPr>
            <w:sz w:val="28"/>
            <w:lang w:val="en-GB"/>
          </w:rPr>
          <w:delText>hich is</w:delText>
        </w:r>
      </w:del>
      <w:r w:rsidR="00747AA4" w:rsidRPr="00013F58">
        <w:rPr>
          <w:sz w:val="28"/>
          <w:lang w:val="en-GB"/>
        </w:rPr>
        <w:t xml:space="preserve"> </w:t>
      </w:r>
      <w:r w:rsidR="00EA46F3" w:rsidRPr="00013F58">
        <w:rPr>
          <w:sz w:val="28"/>
          <w:lang w:val="en-GB"/>
        </w:rPr>
        <w:t xml:space="preserve">the first </w:t>
      </w:r>
      <w:del w:id="25" w:author="Tony Tong" w:date="2019-08-22T10:26:00Z">
        <w:r w:rsidR="00EA46F3" w:rsidRPr="00013F58" w:rsidDel="00F11051">
          <w:rPr>
            <w:sz w:val="28"/>
            <w:lang w:val="en-GB"/>
          </w:rPr>
          <w:delText>ma</w:delText>
        </w:r>
        <w:r w:rsidR="00216060" w:rsidRPr="00013F58" w:rsidDel="00F11051">
          <w:rPr>
            <w:sz w:val="28"/>
            <w:lang w:val="en-GB"/>
          </w:rPr>
          <w:delText xml:space="preserve">jor </w:delText>
        </w:r>
      </w:del>
      <w:ins w:id="26" w:author="Tony Tong" w:date="2019-08-22T10:26:00Z">
        <w:r w:rsidR="00F11051">
          <w:rPr>
            <w:sz w:val="28"/>
            <w:lang w:val="en-GB"/>
          </w:rPr>
          <w:t>mathematical</w:t>
        </w:r>
        <w:r w:rsidR="00F11051" w:rsidRPr="00013F58">
          <w:rPr>
            <w:sz w:val="28"/>
            <w:lang w:val="en-GB"/>
          </w:rPr>
          <w:t xml:space="preserve"> </w:t>
        </w:r>
      </w:ins>
      <w:r w:rsidR="00216060" w:rsidRPr="00013F58">
        <w:rPr>
          <w:sz w:val="28"/>
          <w:lang w:val="en-GB"/>
        </w:rPr>
        <w:t xml:space="preserve">theorem </w:t>
      </w:r>
      <w:r w:rsidR="00A927C0" w:rsidRPr="00013F58">
        <w:rPr>
          <w:sz w:val="28"/>
          <w:lang w:val="en-GB"/>
        </w:rPr>
        <w:t>proved with the help of</w:t>
      </w:r>
      <w:r w:rsidR="005677BE" w:rsidRPr="00013F58">
        <w:rPr>
          <w:sz w:val="28"/>
          <w:lang w:val="en-GB"/>
        </w:rPr>
        <w:t xml:space="preserve"> computer</w:t>
      </w:r>
      <w:ins w:id="27" w:author="Tony Tong" w:date="2019-08-22T10:26:00Z">
        <w:r w:rsidR="00F11051">
          <w:rPr>
            <w:sz w:val="28"/>
            <w:lang w:val="en-GB"/>
          </w:rPr>
          <w:t>, and etc</w:t>
        </w:r>
      </w:ins>
      <w:r w:rsidR="005677BE" w:rsidRPr="00013F58">
        <w:rPr>
          <w:sz w:val="28"/>
          <w:lang w:val="en-GB"/>
        </w:rPr>
        <w:t>.</w:t>
      </w:r>
      <w:r w:rsidR="00345FDB" w:rsidRPr="00013F58">
        <w:rPr>
          <w:sz w:val="28"/>
          <w:lang w:val="en-GB"/>
        </w:rPr>
        <w:t xml:space="preserve"> </w:t>
      </w:r>
      <w:r w:rsidR="003906DA" w:rsidRPr="00013F58">
        <w:rPr>
          <w:sz w:val="28"/>
          <w:lang w:val="en-GB"/>
        </w:rPr>
        <w:t>Computing</w:t>
      </w:r>
      <w:r w:rsidR="00345FDB" w:rsidRPr="00013F58">
        <w:rPr>
          <w:sz w:val="28"/>
          <w:lang w:val="en-GB"/>
        </w:rPr>
        <w:t xml:space="preserve"> is such a wonderful way </w:t>
      </w:r>
      <w:r w:rsidR="001D4A76" w:rsidRPr="00013F58">
        <w:rPr>
          <w:sz w:val="28"/>
          <w:lang w:val="en-GB"/>
        </w:rPr>
        <w:t xml:space="preserve">for </w:t>
      </w:r>
      <w:r w:rsidR="003906DA" w:rsidRPr="00013F58">
        <w:rPr>
          <w:sz w:val="28"/>
          <w:lang w:val="en-GB"/>
        </w:rPr>
        <w:t>people to solve problems</w:t>
      </w:r>
      <w:r w:rsidR="000C5C28" w:rsidRPr="00013F58">
        <w:rPr>
          <w:sz w:val="28"/>
          <w:lang w:val="en-GB"/>
        </w:rPr>
        <w:t xml:space="preserve"> </w:t>
      </w:r>
      <w:r w:rsidR="001D4A76" w:rsidRPr="00013F58">
        <w:rPr>
          <w:sz w:val="28"/>
          <w:lang w:val="en-GB"/>
        </w:rPr>
        <w:t>which people</w:t>
      </w:r>
      <w:r w:rsidR="00345FDB" w:rsidRPr="00013F58">
        <w:rPr>
          <w:sz w:val="28"/>
          <w:lang w:val="en-GB"/>
        </w:rPr>
        <w:t xml:space="preserve"> </w:t>
      </w:r>
      <w:del w:id="28" w:author="Tony Tong" w:date="2019-08-22T10:32:00Z">
        <w:r w:rsidR="00345FDB" w:rsidRPr="00013F58" w:rsidDel="00ED7DE8">
          <w:rPr>
            <w:sz w:val="28"/>
            <w:lang w:val="en-GB"/>
          </w:rPr>
          <w:delText xml:space="preserve">are </w:delText>
        </w:r>
      </w:del>
      <w:ins w:id="29" w:author="Tony Tong" w:date="2019-08-22T10:32:00Z">
        <w:r w:rsidR="00ED7DE8">
          <w:rPr>
            <w:sz w:val="28"/>
            <w:lang w:val="en-GB"/>
          </w:rPr>
          <w:t>were</w:t>
        </w:r>
        <w:r w:rsidR="00ED7DE8" w:rsidRPr="00013F58">
          <w:rPr>
            <w:sz w:val="28"/>
            <w:lang w:val="en-GB"/>
          </w:rPr>
          <w:t xml:space="preserve"> </w:t>
        </w:r>
      </w:ins>
      <w:r w:rsidR="00345FDB" w:rsidRPr="00013F58">
        <w:rPr>
          <w:sz w:val="28"/>
          <w:lang w:val="en-GB"/>
        </w:rPr>
        <w:t>no</w:t>
      </w:r>
      <w:r w:rsidR="00951996" w:rsidRPr="00013F58">
        <w:rPr>
          <w:sz w:val="28"/>
          <w:lang w:val="en-GB"/>
        </w:rPr>
        <w:t>t</w:t>
      </w:r>
      <w:r w:rsidR="00345FDB" w:rsidRPr="00013F58">
        <w:rPr>
          <w:sz w:val="28"/>
          <w:lang w:val="en-GB"/>
        </w:rPr>
        <w:t xml:space="preserve"> able to </w:t>
      </w:r>
      <w:del w:id="30" w:author="Tony Tong" w:date="2019-08-22T10:32:00Z">
        <w:r w:rsidR="00345FDB" w:rsidRPr="00013F58" w:rsidDel="00ED7DE8">
          <w:rPr>
            <w:sz w:val="28"/>
            <w:lang w:val="en-GB"/>
          </w:rPr>
          <w:delText xml:space="preserve">do </w:delText>
        </w:r>
      </w:del>
      <w:ins w:id="31" w:author="Tony Tong" w:date="2019-08-22T10:32:00Z">
        <w:r w:rsidR="00ED7DE8">
          <w:rPr>
            <w:sz w:val="28"/>
            <w:lang w:val="en-GB"/>
          </w:rPr>
          <w:t>sol</w:t>
        </w:r>
      </w:ins>
      <w:ins w:id="32" w:author="Tony Tong" w:date="2019-08-22T10:33:00Z">
        <w:r w:rsidR="00ED7DE8">
          <w:rPr>
            <w:sz w:val="28"/>
            <w:lang w:val="en-GB"/>
          </w:rPr>
          <w:t>ve</w:t>
        </w:r>
      </w:ins>
      <w:ins w:id="33" w:author="Tony Tong" w:date="2019-08-22T10:32:00Z">
        <w:r w:rsidR="00ED7DE8" w:rsidRPr="00013F58">
          <w:rPr>
            <w:sz w:val="28"/>
            <w:lang w:val="en-GB"/>
          </w:rPr>
          <w:t xml:space="preserve"> </w:t>
        </w:r>
      </w:ins>
      <w:r w:rsidR="00345FDB" w:rsidRPr="00013F58">
        <w:rPr>
          <w:sz w:val="28"/>
          <w:lang w:val="en-GB"/>
        </w:rPr>
        <w:t xml:space="preserve">before </w:t>
      </w:r>
      <w:r w:rsidR="0098074D" w:rsidRPr="00013F58">
        <w:rPr>
          <w:sz w:val="28"/>
          <w:lang w:val="en-GB"/>
        </w:rPr>
        <w:t>and t</w:t>
      </w:r>
      <w:r w:rsidR="00E64EFC" w:rsidRPr="00013F58">
        <w:rPr>
          <w:sz w:val="28"/>
          <w:lang w:val="en-GB"/>
        </w:rPr>
        <w:t>his is the reason why I am</w:t>
      </w:r>
      <w:del w:id="34" w:author="Tony Tong" w:date="2019-08-22T10:33:00Z">
        <w:r w:rsidR="00E64EFC" w:rsidRPr="00013F58" w:rsidDel="00ED7DE8">
          <w:rPr>
            <w:sz w:val="28"/>
            <w:lang w:val="en-GB"/>
          </w:rPr>
          <w:delText xml:space="preserve"> </w:delText>
        </w:r>
        <w:r w:rsidR="0098074D" w:rsidRPr="00013F58" w:rsidDel="00ED7DE8">
          <w:rPr>
            <w:sz w:val="28"/>
            <w:lang w:val="en-GB"/>
          </w:rPr>
          <w:delText>so</w:delText>
        </w:r>
      </w:del>
      <w:r w:rsidR="0098074D" w:rsidRPr="00013F58">
        <w:rPr>
          <w:sz w:val="28"/>
          <w:lang w:val="en-GB"/>
        </w:rPr>
        <w:t xml:space="preserve"> keen on this subject</w:t>
      </w:r>
      <w:r w:rsidR="00E64EFC" w:rsidRPr="00013F58">
        <w:rPr>
          <w:sz w:val="28"/>
          <w:lang w:val="en-GB"/>
        </w:rPr>
        <w:t>.</w:t>
      </w:r>
    </w:p>
    <w:p w14:paraId="48703431" w14:textId="77777777" w:rsidR="0098074D" w:rsidRPr="00013F58" w:rsidRDefault="0098074D">
      <w:pPr>
        <w:rPr>
          <w:sz w:val="28"/>
          <w:lang w:val="en-GB"/>
        </w:rPr>
      </w:pPr>
    </w:p>
    <w:p w14:paraId="6E9482B3" w14:textId="21D096D8" w:rsidR="00082808" w:rsidRPr="00013F58" w:rsidRDefault="0088428D" w:rsidP="0088428D">
      <w:pPr>
        <w:tabs>
          <w:tab w:val="left" w:pos="6245"/>
        </w:tabs>
        <w:rPr>
          <w:sz w:val="28"/>
          <w:lang w:val="en-GB"/>
        </w:rPr>
      </w:pPr>
      <w:r w:rsidRPr="00013F58">
        <w:rPr>
          <w:sz w:val="28"/>
          <w:lang w:val="en-GB"/>
        </w:rPr>
        <w:t xml:space="preserve">I once attended </w:t>
      </w:r>
      <w:del w:id="35" w:author="Tony Tong" w:date="2019-08-22T10:35:00Z">
        <w:r w:rsidRPr="00013F58" w:rsidDel="00ED7DE8">
          <w:rPr>
            <w:rFonts w:hint="eastAsia"/>
            <w:sz w:val="28"/>
            <w:lang w:val="en-GB"/>
          </w:rPr>
          <w:delText>the</w:delText>
        </w:r>
      </w:del>
      <w:ins w:id="36" w:author="Tony Tong" w:date="2019-08-22T10:35:00Z">
        <w:r w:rsidR="00ED7DE8">
          <w:rPr>
            <w:sz w:val="28"/>
            <w:lang w:val="en-GB"/>
          </w:rPr>
          <w:t>a</w:t>
        </w:r>
      </w:ins>
      <w:r w:rsidRPr="00013F58">
        <w:rPr>
          <w:sz w:val="28"/>
          <w:lang w:val="en-GB"/>
        </w:rPr>
        <w:t xml:space="preserve"> summer camp </w:t>
      </w:r>
      <w:del w:id="37" w:author="Tony Tong" w:date="2019-08-22T10:48:00Z">
        <w:r w:rsidRPr="00013F58" w:rsidDel="0062341E">
          <w:rPr>
            <w:sz w:val="28"/>
            <w:lang w:val="en-GB"/>
          </w:rPr>
          <w:delText>for using computer</w:delText>
        </w:r>
      </w:del>
      <w:ins w:id="38" w:author="Tony Tong" w:date="2019-08-22T10:48:00Z">
        <w:r w:rsidR="0062341E">
          <w:rPr>
            <w:sz w:val="28"/>
            <w:lang w:val="en-GB"/>
          </w:rPr>
          <w:t xml:space="preserve">where we were asked to </w:t>
        </w:r>
      </w:ins>
      <w:del w:id="39" w:author="Tony Tong" w:date="2019-08-22T10:48:00Z">
        <w:r w:rsidRPr="00013F58" w:rsidDel="0062341E">
          <w:rPr>
            <w:sz w:val="28"/>
            <w:lang w:val="en-GB"/>
          </w:rPr>
          <w:delText xml:space="preserve"> algorithms to </w:delText>
        </w:r>
      </w:del>
      <w:r w:rsidRPr="00013F58">
        <w:rPr>
          <w:sz w:val="28"/>
          <w:lang w:val="en-GB"/>
        </w:rPr>
        <w:t>solve the Sudoku problems</w:t>
      </w:r>
      <w:ins w:id="40" w:author="Tony Tong" w:date="2019-08-22T10:48:00Z">
        <w:r w:rsidR="0062341E">
          <w:rPr>
            <w:sz w:val="28"/>
            <w:lang w:val="en-GB"/>
          </w:rPr>
          <w:t xml:space="preserve"> using algorithms</w:t>
        </w:r>
      </w:ins>
      <w:r w:rsidRPr="00013F58">
        <w:rPr>
          <w:sz w:val="28"/>
          <w:lang w:val="en-GB"/>
        </w:rPr>
        <w:t>.</w:t>
      </w:r>
      <w:r w:rsidR="00082808" w:rsidRPr="00013F58">
        <w:rPr>
          <w:sz w:val="28"/>
          <w:lang w:val="en-GB"/>
        </w:rPr>
        <w:t xml:space="preserve"> At first</w:t>
      </w:r>
      <w:r w:rsidR="004D4017" w:rsidRPr="00013F58">
        <w:rPr>
          <w:sz w:val="28"/>
          <w:lang w:val="en-GB"/>
        </w:rPr>
        <w:t xml:space="preserve">, I </w:t>
      </w:r>
      <w:del w:id="41" w:author="Tony Tong" w:date="2019-08-22T10:48:00Z">
        <w:r w:rsidR="004D4017" w:rsidRPr="00013F58" w:rsidDel="0062341E">
          <w:rPr>
            <w:sz w:val="28"/>
            <w:lang w:val="en-GB"/>
          </w:rPr>
          <w:delText>tried</w:delText>
        </w:r>
        <w:r w:rsidR="00137886" w:rsidRPr="00013F58" w:rsidDel="0062341E">
          <w:rPr>
            <w:sz w:val="28"/>
            <w:lang w:val="en-GB"/>
          </w:rPr>
          <w:delText xml:space="preserve"> </w:delText>
        </w:r>
      </w:del>
      <w:ins w:id="42" w:author="Tony Tong" w:date="2019-08-22T10:48:00Z">
        <w:r w:rsidR="0062341E">
          <w:rPr>
            <w:sz w:val="28"/>
            <w:lang w:val="en-GB"/>
          </w:rPr>
          <w:t>attempted</w:t>
        </w:r>
        <w:r w:rsidR="0062341E" w:rsidRPr="00013F58">
          <w:rPr>
            <w:sz w:val="28"/>
            <w:lang w:val="en-GB"/>
          </w:rPr>
          <w:t xml:space="preserve"> </w:t>
        </w:r>
      </w:ins>
      <w:r w:rsidR="00137886" w:rsidRPr="00013F58">
        <w:rPr>
          <w:sz w:val="28"/>
          <w:lang w:val="en-GB"/>
        </w:rPr>
        <w:t xml:space="preserve">to use </w:t>
      </w:r>
      <w:r w:rsidRPr="00013F58">
        <w:rPr>
          <w:sz w:val="28"/>
          <w:lang w:val="en-GB"/>
        </w:rPr>
        <w:t xml:space="preserve">the computer algorithms </w:t>
      </w:r>
      <w:r w:rsidR="00082808" w:rsidRPr="00013F58">
        <w:rPr>
          <w:sz w:val="28"/>
          <w:lang w:val="en-GB"/>
        </w:rPr>
        <w:t>to</w:t>
      </w:r>
      <w:r w:rsidRPr="00013F58">
        <w:rPr>
          <w:sz w:val="28"/>
          <w:lang w:val="en-GB"/>
        </w:rPr>
        <w:t xml:space="preserve"> try numbers </w:t>
      </w:r>
      <w:del w:id="43" w:author="Tony Tong" w:date="2019-08-22T10:49:00Z">
        <w:r w:rsidRPr="00013F58" w:rsidDel="0062341E">
          <w:rPr>
            <w:sz w:val="28"/>
            <w:lang w:val="en-GB"/>
          </w:rPr>
          <w:delText xml:space="preserve">on </w:delText>
        </w:r>
      </w:del>
      <w:ins w:id="44" w:author="Tony Tong" w:date="2019-08-22T10:49:00Z">
        <w:r w:rsidR="0062341E">
          <w:rPr>
            <w:sz w:val="28"/>
            <w:lang w:val="en-GB"/>
          </w:rPr>
          <w:t>in</w:t>
        </w:r>
        <w:r w:rsidR="0062341E" w:rsidRPr="00013F58">
          <w:rPr>
            <w:sz w:val="28"/>
            <w:lang w:val="en-GB"/>
          </w:rPr>
          <w:t xml:space="preserve"> </w:t>
        </w:r>
      </w:ins>
      <w:r w:rsidRPr="00013F58">
        <w:rPr>
          <w:sz w:val="28"/>
          <w:lang w:val="en-GB"/>
        </w:rPr>
        <w:t xml:space="preserve">each </w:t>
      </w:r>
      <w:del w:id="45" w:author="Tony Tong" w:date="2019-08-22T10:49:00Z">
        <w:r w:rsidR="00EC3B28" w:rsidRPr="00013F58" w:rsidDel="0062341E">
          <w:rPr>
            <w:sz w:val="28"/>
            <w:lang w:val="en-GB"/>
          </w:rPr>
          <w:delText>grid</w:delText>
        </w:r>
        <w:r w:rsidR="006F2000" w:rsidRPr="00013F58" w:rsidDel="0062341E">
          <w:rPr>
            <w:sz w:val="28"/>
            <w:lang w:val="en-GB"/>
          </w:rPr>
          <w:delText xml:space="preserve"> </w:delText>
        </w:r>
      </w:del>
      <w:ins w:id="46" w:author="Tony Tong" w:date="2019-08-22T10:49:00Z">
        <w:r w:rsidR="0062341E">
          <w:rPr>
            <w:sz w:val="28"/>
            <w:lang w:val="en-GB"/>
          </w:rPr>
          <w:t>square</w:t>
        </w:r>
        <w:r w:rsidR="0062341E" w:rsidRPr="00013F58">
          <w:rPr>
            <w:sz w:val="28"/>
            <w:lang w:val="en-GB"/>
          </w:rPr>
          <w:t xml:space="preserve"> </w:t>
        </w:r>
      </w:ins>
      <w:r w:rsidR="006F2000" w:rsidRPr="00013F58">
        <w:rPr>
          <w:sz w:val="28"/>
          <w:lang w:val="en-GB"/>
        </w:rPr>
        <w:t xml:space="preserve">and </w:t>
      </w:r>
      <w:del w:id="47" w:author="Tony Tong" w:date="2019-08-22T10:56:00Z">
        <w:r w:rsidR="006F2000" w:rsidRPr="00013F58" w:rsidDel="0062341E">
          <w:rPr>
            <w:sz w:val="28"/>
            <w:lang w:val="en-GB"/>
          </w:rPr>
          <w:delText>return</w:delText>
        </w:r>
        <w:r w:rsidR="004D4017" w:rsidRPr="00013F58" w:rsidDel="0062341E">
          <w:rPr>
            <w:sz w:val="28"/>
            <w:lang w:val="en-GB"/>
          </w:rPr>
          <w:delText>ed</w:delText>
        </w:r>
        <w:r w:rsidRPr="00013F58" w:rsidDel="0062341E">
          <w:rPr>
            <w:sz w:val="28"/>
            <w:lang w:val="en-GB"/>
          </w:rPr>
          <w:delText xml:space="preserve"> </w:delText>
        </w:r>
      </w:del>
      <w:ins w:id="48" w:author="Tony Tong" w:date="2019-08-22T10:56:00Z">
        <w:r w:rsidR="0062341E">
          <w:rPr>
            <w:sz w:val="28"/>
            <w:lang w:val="en-GB"/>
          </w:rPr>
          <w:t>hence get</w:t>
        </w:r>
        <w:r w:rsidR="0062341E" w:rsidRPr="00013F58">
          <w:rPr>
            <w:sz w:val="28"/>
            <w:lang w:val="en-GB"/>
          </w:rPr>
          <w:t xml:space="preserve"> </w:t>
        </w:r>
      </w:ins>
      <w:del w:id="49" w:author="Tony Tong" w:date="2019-08-22T10:49:00Z">
        <w:r w:rsidR="00DD3EB6" w:rsidRPr="00013F58" w:rsidDel="0062341E">
          <w:rPr>
            <w:sz w:val="28"/>
            <w:lang w:val="en-GB"/>
          </w:rPr>
          <w:delText>the correct one</w:delText>
        </w:r>
      </w:del>
      <w:ins w:id="50" w:author="Tony Tong" w:date="2019-08-22T10:49:00Z">
        <w:r w:rsidR="0062341E">
          <w:rPr>
            <w:sz w:val="28"/>
            <w:lang w:val="en-GB"/>
          </w:rPr>
          <w:t>a feasible solution</w:t>
        </w:r>
      </w:ins>
      <w:r w:rsidR="00082808" w:rsidRPr="00013F58">
        <w:rPr>
          <w:sz w:val="28"/>
          <w:lang w:val="en-GB"/>
        </w:rPr>
        <w:t xml:space="preserve"> by backtracking</w:t>
      </w:r>
      <w:r w:rsidR="00DD3EB6" w:rsidRPr="00013F58">
        <w:rPr>
          <w:sz w:val="28"/>
          <w:lang w:val="en-GB"/>
        </w:rPr>
        <w:t>. Thus,</w:t>
      </w:r>
      <w:r w:rsidR="004D4017" w:rsidRPr="00013F58">
        <w:rPr>
          <w:sz w:val="28"/>
          <w:lang w:val="en-GB"/>
        </w:rPr>
        <w:t xml:space="preserve"> the ones came up in my mind were</w:t>
      </w:r>
      <w:r w:rsidR="00DD3EB6" w:rsidRPr="00013F58">
        <w:rPr>
          <w:sz w:val="28"/>
          <w:lang w:val="en-GB"/>
        </w:rPr>
        <w:t xml:space="preserve"> </w:t>
      </w:r>
      <w:del w:id="51" w:author="Tony Tong" w:date="2019-08-22T10:57:00Z">
        <w:r w:rsidR="00B477B4" w:rsidRPr="00013F58" w:rsidDel="0062341E">
          <w:rPr>
            <w:sz w:val="28"/>
            <w:lang w:val="en-GB"/>
          </w:rPr>
          <w:delText xml:space="preserve">using </w:delText>
        </w:r>
      </w:del>
      <w:r w:rsidRPr="00013F58">
        <w:rPr>
          <w:sz w:val="28"/>
          <w:lang w:val="en-GB"/>
        </w:rPr>
        <w:t>the Depth First Search</w:t>
      </w:r>
      <w:del w:id="52" w:author="Tony Tong" w:date="2019-08-22T10:36:00Z">
        <w:r w:rsidRPr="00013F58" w:rsidDel="00ED7DE8">
          <w:rPr>
            <w:sz w:val="28"/>
            <w:lang w:val="en-GB"/>
          </w:rPr>
          <w:delText xml:space="preserve"> Algorithms (DFS)</w:delText>
        </w:r>
      </w:del>
      <w:r w:rsidRPr="00013F58">
        <w:rPr>
          <w:sz w:val="28"/>
          <w:lang w:val="en-GB"/>
        </w:rPr>
        <w:t xml:space="preserve"> and </w:t>
      </w:r>
      <w:ins w:id="53" w:author="Tony Tong" w:date="2019-08-22T10:57:00Z">
        <w:r w:rsidR="0062341E">
          <w:rPr>
            <w:sz w:val="28"/>
            <w:lang w:val="en-GB"/>
          </w:rPr>
          <w:t xml:space="preserve">the </w:t>
        </w:r>
      </w:ins>
      <w:r w:rsidRPr="00013F58">
        <w:rPr>
          <w:sz w:val="28"/>
          <w:lang w:val="en-GB"/>
        </w:rPr>
        <w:t>Breadth First Search</w:t>
      </w:r>
      <w:del w:id="54" w:author="Tony Tong" w:date="2019-08-22T10:36:00Z">
        <w:r w:rsidRPr="00013F58" w:rsidDel="00ED7DE8">
          <w:rPr>
            <w:sz w:val="28"/>
            <w:lang w:val="en-GB"/>
          </w:rPr>
          <w:delText xml:space="preserve"> Algorithm (BFS)</w:delText>
        </w:r>
      </w:del>
      <w:del w:id="55" w:author="Tony Tong" w:date="2019-08-22T10:57:00Z">
        <w:r w:rsidR="00B477B4" w:rsidRPr="00013F58" w:rsidDel="0062341E">
          <w:rPr>
            <w:sz w:val="28"/>
            <w:lang w:val="en-GB"/>
          </w:rPr>
          <w:delText xml:space="preserve"> with backtracking</w:delText>
        </w:r>
      </w:del>
      <w:r w:rsidRPr="00013F58">
        <w:rPr>
          <w:sz w:val="28"/>
          <w:lang w:val="en-GB"/>
        </w:rPr>
        <w:t xml:space="preserve">. </w:t>
      </w:r>
      <w:commentRangeStart w:id="56"/>
      <w:r w:rsidR="00B140C9" w:rsidRPr="00013F58">
        <w:rPr>
          <w:sz w:val="28"/>
          <w:lang w:val="en-GB"/>
        </w:rPr>
        <w:t>C</w:t>
      </w:r>
      <w:r w:rsidR="00D83B85" w:rsidRPr="00013F58">
        <w:rPr>
          <w:sz w:val="28"/>
          <w:lang w:val="en-GB"/>
        </w:rPr>
        <w:t xml:space="preserve">onsidering the Sudoku </w:t>
      </w:r>
      <w:r w:rsidR="0071453A" w:rsidRPr="00013F58">
        <w:rPr>
          <w:sz w:val="28"/>
          <w:lang w:val="en-GB"/>
        </w:rPr>
        <w:t xml:space="preserve">as a graph </w:t>
      </w:r>
      <w:r w:rsidR="00B140C9" w:rsidRPr="00013F58">
        <w:rPr>
          <w:sz w:val="28"/>
          <w:lang w:val="en-GB"/>
        </w:rPr>
        <w:t>with 81 vertices</w:t>
      </w:r>
      <w:r w:rsidR="004D4017" w:rsidRPr="00013F58">
        <w:rPr>
          <w:sz w:val="28"/>
          <w:lang w:val="en-GB"/>
        </w:rPr>
        <w:t xml:space="preserve"> and there were</w:t>
      </w:r>
      <w:r w:rsidR="006A28D9" w:rsidRPr="00013F58">
        <w:rPr>
          <w:sz w:val="28"/>
          <w:lang w:val="en-GB"/>
        </w:rPr>
        <w:t xml:space="preserve"> edges between them represent</w:t>
      </w:r>
      <w:r w:rsidR="00AD3440" w:rsidRPr="00013F58">
        <w:rPr>
          <w:sz w:val="28"/>
          <w:lang w:val="en-GB"/>
        </w:rPr>
        <w:t>ing the</w:t>
      </w:r>
      <w:r w:rsidR="00A938F4" w:rsidRPr="00013F58">
        <w:rPr>
          <w:sz w:val="28"/>
          <w:lang w:val="en-GB"/>
        </w:rPr>
        <w:t>ir</w:t>
      </w:r>
      <w:r w:rsidR="00AD3440" w:rsidRPr="00013F58">
        <w:rPr>
          <w:sz w:val="28"/>
          <w:lang w:val="en-GB"/>
        </w:rPr>
        <w:t xml:space="preserve"> relationship</w:t>
      </w:r>
      <w:r w:rsidR="00A938F4" w:rsidRPr="00013F58">
        <w:rPr>
          <w:sz w:val="28"/>
          <w:lang w:val="en-GB"/>
        </w:rPr>
        <w:t>s</w:t>
      </w:r>
      <w:r w:rsidR="00D83B85" w:rsidRPr="00013F58">
        <w:rPr>
          <w:sz w:val="28"/>
          <w:lang w:val="en-GB"/>
        </w:rPr>
        <w:t>.</w:t>
      </w:r>
      <w:r w:rsidR="00272F47" w:rsidRPr="00013F58">
        <w:rPr>
          <w:sz w:val="28"/>
          <w:lang w:val="en-GB"/>
        </w:rPr>
        <w:t xml:space="preserve"> </w:t>
      </w:r>
      <w:r w:rsidR="00B477B4" w:rsidRPr="00013F58">
        <w:rPr>
          <w:sz w:val="28"/>
          <w:lang w:val="en-GB"/>
        </w:rPr>
        <w:t>For instance,</w:t>
      </w:r>
      <w:r w:rsidR="00A938F4" w:rsidRPr="00013F58">
        <w:rPr>
          <w:sz w:val="28"/>
          <w:lang w:val="en-GB"/>
        </w:rPr>
        <w:t xml:space="preserve"> all</w:t>
      </w:r>
      <w:r w:rsidR="00B477B4" w:rsidRPr="00013F58">
        <w:rPr>
          <w:sz w:val="28"/>
          <w:lang w:val="en-GB"/>
        </w:rPr>
        <w:t xml:space="preserve"> the</w:t>
      </w:r>
      <w:r w:rsidR="00A938F4" w:rsidRPr="00013F58">
        <w:rPr>
          <w:sz w:val="28"/>
          <w:lang w:val="en-GB"/>
        </w:rPr>
        <w:t xml:space="preserve"> grids in th</w:t>
      </w:r>
      <w:r w:rsidR="004D4017" w:rsidRPr="00013F58">
        <w:rPr>
          <w:sz w:val="28"/>
          <w:lang w:val="en-GB"/>
        </w:rPr>
        <w:t xml:space="preserve">e same row, column or </w:t>
      </w:r>
      <w:del w:id="57" w:author="Tony Tong" w:date="2019-08-22T10:58:00Z">
        <w:r w:rsidR="004D4017" w:rsidRPr="00013F58" w:rsidDel="0062341E">
          <w:rPr>
            <w:rFonts w:hint="eastAsia"/>
            <w:sz w:val="28"/>
            <w:lang w:val="en-GB"/>
          </w:rPr>
          <w:delText>block</w:delText>
        </w:r>
      </w:del>
      <w:ins w:id="58" w:author="Tony Tong" w:date="2019-08-22T10:58:00Z">
        <w:r w:rsidR="0062341E">
          <w:rPr>
            <w:rFonts w:hint="eastAsia"/>
            <w:sz w:val="28"/>
            <w:lang w:val="en-GB"/>
          </w:rPr>
          <w:t>3x</w:t>
        </w:r>
        <w:r w:rsidR="0062341E">
          <w:rPr>
            <w:sz w:val="28"/>
            <w:lang w:val="en-GB"/>
          </w:rPr>
          <w:t>3 sub-grid</w:t>
        </w:r>
      </w:ins>
      <w:r w:rsidR="004D4017" w:rsidRPr="00013F58">
        <w:rPr>
          <w:sz w:val="28"/>
          <w:lang w:val="en-GB"/>
        </w:rPr>
        <w:t xml:space="preserve"> would</w:t>
      </w:r>
      <w:r w:rsidR="00A938F4" w:rsidRPr="00013F58">
        <w:rPr>
          <w:sz w:val="28"/>
          <w:lang w:val="en-GB"/>
        </w:rPr>
        <w:t xml:space="preserve"> have edges between their corresponding vertices. </w:t>
      </w:r>
      <w:r w:rsidR="003F5142" w:rsidRPr="00013F58">
        <w:rPr>
          <w:sz w:val="28"/>
          <w:lang w:val="en-GB"/>
        </w:rPr>
        <w:t>Each time,</w:t>
      </w:r>
      <w:r w:rsidR="000518FF" w:rsidRPr="00013F58">
        <w:rPr>
          <w:sz w:val="28"/>
          <w:lang w:val="en-GB"/>
        </w:rPr>
        <w:t xml:space="preserve"> assigning</w:t>
      </w:r>
      <w:r w:rsidR="00477230" w:rsidRPr="00013F58">
        <w:rPr>
          <w:sz w:val="28"/>
          <w:lang w:val="en-GB"/>
        </w:rPr>
        <w:t xml:space="preserve"> </w:t>
      </w:r>
      <w:r w:rsidR="00B140C9" w:rsidRPr="00013F58">
        <w:rPr>
          <w:sz w:val="28"/>
          <w:lang w:val="en-GB"/>
        </w:rPr>
        <w:t xml:space="preserve">a </w:t>
      </w:r>
      <w:del w:id="59" w:author="Tony Tong" w:date="2019-08-22T10:58:00Z">
        <w:r w:rsidR="00B140C9" w:rsidRPr="00013F58" w:rsidDel="0062341E">
          <w:rPr>
            <w:sz w:val="28"/>
            <w:lang w:val="en-GB"/>
          </w:rPr>
          <w:delText>“</w:delText>
        </w:r>
      </w:del>
      <w:del w:id="60" w:author="Tony Tong" w:date="2019-08-21T22:06:00Z">
        <w:r w:rsidR="00B140C9" w:rsidRPr="00013F58" w:rsidDel="00013F58">
          <w:rPr>
            <w:sz w:val="28"/>
            <w:lang w:val="en-GB"/>
          </w:rPr>
          <w:delText>color</w:delText>
        </w:r>
      </w:del>
      <w:del w:id="61" w:author="Tony Tong" w:date="2019-08-22T10:58:00Z">
        <w:r w:rsidR="00B140C9" w:rsidRPr="00013F58" w:rsidDel="0062341E">
          <w:rPr>
            <w:sz w:val="28"/>
            <w:lang w:val="en-GB"/>
          </w:rPr>
          <w:delText>”</w:delText>
        </w:r>
      </w:del>
      <w:ins w:id="62" w:author="Tony Tong" w:date="2019-08-22T10:58:00Z">
        <w:r w:rsidR="0062341E">
          <w:rPr>
            <w:sz w:val="28"/>
            <w:lang w:val="en-GB"/>
          </w:rPr>
          <w:t>value</w:t>
        </w:r>
      </w:ins>
      <w:r w:rsidR="00477230" w:rsidRPr="00013F58">
        <w:rPr>
          <w:sz w:val="28"/>
          <w:lang w:val="en-GB"/>
        </w:rPr>
        <w:t xml:space="preserve"> </w:t>
      </w:r>
      <w:del w:id="63" w:author="Tony Tong" w:date="2019-08-22T10:58:00Z">
        <w:r w:rsidR="00477230" w:rsidRPr="00013F58" w:rsidDel="0062341E">
          <w:rPr>
            <w:sz w:val="28"/>
            <w:lang w:val="en-GB"/>
          </w:rPr>
          <w:delText xml:space="preserve">from </w:delText>
        </w:r>
      </w:del>
      <w:ins w:id="64" w:author="Tony Tong" w:date="2019-08-22T10:58:00Z">
        <w:r w:rsidR="0062341E">
          <w:rPr>
            <w:sz w:val="28"/>
            <w:lang w:val="en-GB"/>
          </w:rPr>
          <w:t>between</w:t>
        </w:r>
        <w:r w:rsidR="0062341E" w:rsidRPr="00013F58">
          <w:rPr>
            <w:sz w:val="28"/>
            <w:lang w:val="en-GB"/>
          </w:rPr>
          <w:t xml:space="preserve"> </w:t>
        </w:r>
      </w:ins>
      <w:r w:rsidR="00477230" w:rsidRPr="00013F58">
        <w:rPr>
          <w:sz w:val="28"/>
          <w:lang w:val="en-GB"/>
        </w:rPr>
        <w:t xml:space="preserve">1 </w:t>
      </w:r>
      <w:ins w:id="65" w:author="Tony Tong" w:date="2019-08-22T10:58:00Z">
        <w:r w:rsidR="0062341E">
          <w:rPr>
            <w:sz w:val="28"/>
            <w:lang w:val="en-GB"/>
          </w:rPr>
          <w:t>and</w:t>
        </w:r>
      </w:ins>
      <w:del w:id="66" w:author="Tony Tong" w:date="2019-08-22T10:58:00Z">
        <w:r w:rsidR="00477230" w:rsidRPr="00013F58" w:rsidDel="0062341E">
          <w:rPr>
            <w:sz w:val="28"/>
            <w:lang w:val="en-GB"/>
          </w:rPr>
          <w:delText>to</w:delText>
        </w:r>
      </w:del>
      <w:r w:rsidR="00B80527" w:rsidRPr="00013F58">
        <w:rPr>
          <w:sz w:val="28"/>
          <w:lang w:val="en-GB"/>
        </w:rPr>
        <w:t xml:space="preserve"> 9 </w:t>
      </w:r>
      <w:r w:rsidR="000518FF" w:rsidRPr="00013F58">
        <w:rPr>
          <w:sz w:val="28"/>
          <w:lang w:val="en-GB"/>
        </w:rPr>
        <w:t>to the vertex</w:t>
      </w:r>
      <w:r w:rsidR="00B140C9" w:rsidRPr="00013F58">
        <w:rPr>
          <w:sz w:val="28"/>
          <w:lang w:val="en-GB"/>
        </w:rPr>
        <w:t xml:space="preserve"> and the edges which connect</w:t>
      </w:r>
      <w:r w:rsidR="004D4017" w:rsidRPr="00013F58">
        <w:rPr>
          <w:sz w:val="28"/>
          <w:lang w:val="en-GB"/>
        </w:rPr>
        <w:t xml:space="preserve">ed them together could </w:t>
      </w:r>
      <w:r w:rsidR="00B140C9" w:rsidRPr="00013F58">
        <w:rPr>
          <w:sz w:val="28"/>
          <w:lang w:val="en-GB"/>
        </w:rPr>
        <w:t xml:space="preserve">not be assigned the same </w:t>
      </w:r>
      <w:del w:id="67" w:author="Tony Tong" w:date="2019-08-21T22:07:00Z">
        <w:r w:rsidR="00B140C9" w:rsidRPr="00013F58" w:rsidDel="00013F58">
          <w:rPr>
            <w:sz w:val="28"/>
            <w:lang w:val="en-GB"/>
          </w:rPr>
          <w:delText>color</w:delText>
        </w:r>
      </w:del>
      <w:ins w:id="68" w:author="Tony Tong" w:date="2019-08-21T22:07:00Z">
        <w:r w:rsidR="00013F58" w:rsidRPr="00013F58">
          <w:rPr>
            <w:sz w:val="28"/>
            <w:lang w:val="en-GB"/>
          </w:rPr>
          <w:t>colour</w:t>
        </w:r>
      </w:ins>
      <w:r w:rsidR="00B140C9" w:rsidRPr="00013F58">
        <w:rPr>
          <w:sz w:val="28"/>
          <w:lang w:val="en-GB"/>
        </w:rPr>
        <w:t xml:space="preserve">. </w:t>
      </w:r>
      <w:r w:rsidR="00067367" w:rsidRPr="00013F58">
        <w:rPr>
          <w:sz w:val="28"/>
          <w:lang w:val="en-GB"/>
        </w:rPr>
        <w:t xml:space="preserve">Then, </w:t>
      </w:r>
      <w:r w:rsidR="004D4017" w:rsidRPr="00013F58">
        <w:rPr>
          <w:sz w:val="28"/>
          <w:lang w:val="en-GB"/>
        </w:rPr>
        <w:t xml:space="preserve">we </w:t>
      </w:r>
      <w:r w:rsidR="00067367" w:rsidRPr="00013F58">
        <w:rPr>
          <w:sz w:val="28"/>
          <w:lang w:val="en-GB"/>
        </w:rPr>
        <w:t>m</w:t>
      </w:r>
      <w:r w:rsidR="004D4017" w:rsidRPr="00013F58">
        <w:rPr>
          <w:sz w:val="28"/>
          <w:lang w:val="en-GB"/>
        </w:rPr>
        <w:t>ad</w:t>
      </w:r>
      <w:r w:rsidR="00B80527" w:rsidRPr="00013F58">
        <w:rPr>
          <w:sz w:val="28"/>
          <w:lang w:val="en-GB"/>
        </w:rPr>
        <w:t xml:space="preserve">e a function to check the correctness of the </w:t>
      </w:r>
      <w:r w:rsidR="00477230" w:rsidRPr="00013F58">
        <w:rPr>
          <w:sz w:val="28"/>
          <w:lang w:val="en-GB"/>
        </w:rPr>
        <w:t>Sudoku and save</w:t>
      </w:r>
      <w:r w:rsidR="004D4017" w:rsidRPr="00013F58">
        <w:rPr>
          <w:sz w:val="28"/>
          <w:lang w:val="en-GB"/>
        </w:rPr>
        <w:t>d</w:t>
      </w:r>
      <w:r w:rsidR="00477230" w:rsidRPr="00013F58">
        <w:rPr>
          <w:sz w:val="28"/>
          <w:lang w:val="en-GB"/>
        </w:rPr>
        <w:t xml:space="preserve"> </w:t>
      </w:r>
      <w:r w:rsidR="00A938F4" w:rsidRPr="00013F58">
        <w:rPr>
          <w:sz w:val="28"/>
          <w:lang w:val="en-GB"/>
        </w:rPr>
        <w:t>the valid ones</w:t>
      </w:r>
      <w:r w:rsidR="00082808" w:rsidRPr="00013F58">
        <w:rPr>
          <w:sz w:val="28"/>
          <w:lang w:val="en-GB"/>
        </w:rPr>
        <w:t xml:space="preserve"> </w:t>
      </w:r>
      <w:r w:rsidR="00067367" w:rsidRPr="00013F58">
        <w:rPr>
          <w:sz w:val="28"/>
          <w:lang w:val="en-GB"/>
        </w:rPr>
        <w:t>in the stack</w:t>
      </w:r>
      <w:ins w:id="69" w:author="Tony Tong" w:date="2019-08-21T22:07:00Z">
        <w:r w:rsidR="00013F58">
          <w:rPr>
            <w:sz w:val="28"/>
            <w:lang w:val="en-GB"/>
          </w:rPr>
          <w:t xml:space="preserve"> </w:t>
        </w:r>
      </w:ins>
      <w:r w:rsidR="00754100" w:rsidRPr="00013F58">
        <w:rPr>
          <w:sz w:val="28"/>
          <w:lang w:val="en-GB"/>
        </w:rPr>
        <w:t xml:space="preserve">(DFS) </w:t>
      </w:r>
      <w:r w:rsidR="00754100" w:rsidRPr="00013F58">
        <w:rPr>
          <w:sz w:val="28"/>
          <w:lang w:val="en-GB"/>
        </w:rPr>
        <w:lastRenderedPageBreak/>
        <w:t>or</w:t>
      </w:r>
      <w:r w:rsidR="00B15652" w:rsidRPr="00013F58">
        <w:rPr>
          <w:sz w:val="28"/>
          <w:lang w:val="en-GB"/>
        </w:rPr>
        <w:t xml:space="preserve"> the queue</w:t>
      </w:r>
      <w:ins w:id="70" w:author="Tony Tong" w:date="2019-08-21T22:07:00Z">
        <w:r w:rsidR="00013F58">
          <w:rPr>
            <w:sz w:val="28"/>
            <w:lang w:val="en-GB"/>
          </w:rPr>
          <w:t xml:space="preserve"> </w:t>
        </w:r>
      </w:ins>
      <w:r w:rsidR="00B15652" w:rsidRPr="00013F58">
        <w:rPr>
          <w:sz w:val="28"/>
          <w:lang w:val="en-GB"/>
        </w:rPr>
        <w:t>(BFS)</w:t>
      </w:r>
      <w:r w:rsidR="00067367" w:rsidRPr="00013F58">
        <w:rPr>
          <w:sz w:val="28"/>
          <w:lang w:val="en-GB"/>
        </w:rPr>
        <w:t>.</w:t>
      </w:r>
      <w:commentRangeEnd w:id="56"/>
      <w:r w:rsidR="0062341E">
        <w:rPr>
          <w:rStyle w:val="aa"/>
        </w:rPr>
        <w:commentReference w:id="56"/>
      </w:r>
      <w:r w:rsidR="001C7845" w:rsidRPr="00013F58">
        <w:rPr>
          <w:sz w:val="28"/>
          <w:lang w:val="en-GB"/>
        </w:rPr>
        <w:t xml:space="preserve"> </w:t>
      </w:r>
      <w:commentRangeStart w:id="71"/>
      <w:r w:rsidR="002D2D07" w:rsidRPr="00013F58">
        <w:rPr>
          <w:sz w:val="28"/>
          <w:lang w:val="en-GB"/>
        </w:rPr>
        <w:t xml:space="preserve">For example, in the first blank, try integer 1. If it is correct, it will go to the next blank. </w:t>
      </w:r>
      <w:r w:rsidR="00A627CF" w:rsidRPr="00013F58">
        <w:rPr>
          <w:sz w:val="28"/>
          <w:lang w:val="en-GB"/>
        </w:rPr>
        <w:t>Else</w:t>
      </w:r>
      <w:r w:rsidR="00137886" w:rsidRPr="00013F58">
        <w:rPr>
          <w:sz w:val="28"/>
          <w:lang w:val="en-GB"/>
        </w:rPr>
        <w:t>, it will back</w:t>
      </w:r>
      <w:r w:rsidR="00CB6254" w:rsidRPr="00013F58">
        <w:rPr>
          <w:sz w:val="28"/>
          <w:lang w:val="en-GB"/>
        </w:rPr>
        <w:t>t</w:t>
      </w:r>
      <w:r w:rsidR="00137886" w:rsidRPr="00013F58">
        <w:rPr>
          <w:sz w:val="28"/>
          <w:lang w:val="en-GB"/>
        </w:rPr>
        <w:t>rack</w:t>
      </w:r>
      <w:r w:rsidR="001C7845" w:rsidRPr="00013F58">
        <w:rPr>
          <w:sz w:val="28"/>
          <w:lang w:val="en-GB"/>
        </w:rPr>
        <w:t xml:space="preserve"> to the previous one</w:t>
      </w:r>
      <w:r w:rsidR="005C319F" w:rsidRPr="00013F58">
        <w:rPr>
          <w:sz w:val="28"/>
          <w:lang w:val="en-GB"/>
        </w:rPr>
        <w:t>.</w:t>
      </w:r>
      <w:r w:rsidR="001C7845" w:rsidRPr="00013F58">
        <w:rPr>
          <w:sz w:val="28"/>
          <w:lang w:val="en-GB"/>
        </w:rPr>
        <w:t xml:space="preserve"> B</w:t>
      </w:r>
      <w:r w:rsidR="00654026" w:rsidRPr="00013F58">
        <w:rPr>
          <w:sz w:val="28"/>
          <w:lang w:val="en-GB"/>
        </w:rPr>
        <w:t>y doing this recursively, we could</w:t>
      </w:r>
      <w:r w:rsidR="001C7845" w:rsidRPr="00013F58">
        <w:rPr>
          <w:sz w:val="28"/>
          <w:lang w:val="en-GB"/>
        </w:rPr>
        <w:t xml:space="preserve"> work out the correct</w:t>
      </w:r>
      <w:r w:rsidR="001C1F40" w:rsidRPr="00013F58">
        <w:rPr>
          <w:sz w:val="28"/>
          <w:lang w:val="en-GB"/>
        </w:rPr>
        <w:t xml:space="preserve"> answers. </w:t>
      </w:r>
      <w:r w:rsidR="00DD1854" w:rsidRPr="00013F58">
        <w:rPr>
          <w:sz w:val="28"/>
          <w:lang w:val="en-GB"/>
        </w:rPr>
        <w:t xml:space="preserve">DFS tries to go as far as possible whereas BFS discovers all the vertices at a certain distance before moving to the </w:t>
      </w:r>
      <w:r w:rsidR="00FA738E" w:rsidRPr="00013F58">
        <w:rPr>
          <w:sz w:val="28"/>
          <w:lang w:val="en-GB"/>
        </w:rPr>
        <w:t xml:space="preserve">further vertices. Although the time complexity of BFS and DFS are </w:t>
      </w:r>
      <w:r w:rsidR="00F72BEA" w:rsidRPr="00013F58">
        <w:rPr>
          <w:sz w:val="28"/>
          <w:lang w:val="en-GB"/>
        </w:rPr>
        <w:t xml:space="preserve">both </w:t>
      </w:r>
      <w:r w:rsidR="002414F8" w:rsidRPr="00013F58">
        <w:rPr>
          <w:sz w:val="28"/>
          <w:lang w:val="en-GB"/>
        </w:rPr>
        <w:t>O(</w:t>
      </w:r>
      <w:r w:rsidR="00F72BEA" w:rsidRPr="00013F58">
        <w:rPr>
          <w:sz w:val="28"/>
          <w:lang w:val="en-GB"/>
        </w:rPr>
        <w:t>|V|+|E|</w:t>
      </w:r>
      <w:r w:rsidR="002414F8" w:rsidRPr="00013F58">
        <w:rPr>
          <w:sz w:val="28"/>
          <w:lang w:val="en-GB"/>
        </w:rPr>
        <w:t>)</w:t>
      </w:r>
      <w:r w:rsidR="00F72BEA" w:rsidRPr="00013F58">
        <w:rPr>
          <w:sz w:val="28"/>
          <w:lang w:val="en-GB"/>
        </w:rPr>
        <w:t xml:space="preserve">, in different situations of the graph, their running time will be different. </w:t>
      </w:r>
      <w:r w:rsidR="00DD1854" w:rsidRPr="00013F58">
        <w:rPr>
          <w:sz w:val="28"/>
          <w:lang w:val="en-GB"/>
        </w:rPr>
        <w:t xml:space="preserve">BFS </w:t>
      </w:r>
      <w:r w:rsidR="00454654" w:rsidRPr="00013F58">
        <w:rPr>
          <w:sz w:val="28"/>
          <w:lang w:val="en-GB"/>
        </w:rPr>
        <w:t>depends on the width of the graph</w:t>
      </w:r>
      <w:r w:rsidR="00F72BEA" w:rsidRPr="00013F58">
        <w:rPr>
          <w:sz w:val="28"/>
          <w:lang w:val="en-GB"/>
        </w:rPr>
        <w:t xml:space="preserve"> whereas</w:t>
      </w:r>
      <w:r w:rsidR="00DD1854" w:rsidRPr="00013F58">
        <w:rPr>
          <w:sz w:val="28"/>
          <w:lang w:val="en-GB"/>
        </w:rPr>
        <w:t xml:space="preserve"> </w:t>
      </w:r>
      <w:r w:rsidR="00454654" w:rsidRPr="00013F58">
        <w:rPr>
          <w:sz w:val="28"/>
          <w:lang w:val="en-GB"/>
        </w:rPr>
        <w:t>DFS depends on the depth of the graph</w:t>
      </w:r>
      <w:r w:rsidR="00DD1854" w:rsidRPr="00013F58">
        <w:rPr>
          <w:sz w:val="28"/>
          <w:lang w:val="en-GB"/>
        </w:rPr>
        <w:t xml:space="preserve">. </w:t>
      </w:r>
      <w:r w:rsidR="00F72BEA" w:rsidRPr="00013F58">
        <w:rPr>
          <w:sz w:val="28"/>
          <w:lang w:val="en-GB"/>
        </w:rPr>
        <w:t xml:space="preserve">Additionally, </w:t>
      </w:r>
      <w:r w:rsidR="00454654" w:rsidRPr="00013F58">
        <w:rPr>
          <w:sz w:val="28"/>
          <w:lang w:val="en-GB"/>
        </w:rPr>
        <w:t xml:space="preserve">BFS usually takes more memory space as it needs to store more possibilities. In the case of Sudoku, </w:t>
      </w:r>
      <w:r w:rsidR="005815B7" w:rsidRPr="00013F58">
        <w:rPr>
          <w:sz w:val="28"/>
          <w:lang w:val="en-GB"/>
        </w:rPr>
        <w:t xml:space="preserve">the number possibilities are </w:t>
      </w:r>
      <w:r w:rsidR="00B93F10" w:rsidRPr="00013F58">
        <w:rPr>
          <w:sz w:val="28"/>
          <w:lang w:val="en-GB"/>
        </w:rPr>
        <w:t xml:space="preserve">really </w:t>
      </w:r>
      <w:r w:rsidR="005815B7" w:rsidRPr="00013F58">
        <w:rPr>
          <w:sz w:val="28"/>
          <w:lang w:val="en-GB"/>
        </w:rPr>
        <w:t xml:space="preserve">large that the width of the graph is large. </w:t>
      </w:r>
      <w:r w:rsidR="00BF79C4" w:rsidRPr="00013F58">
        <w:rPr>
          <w:sz w:val="28"/>
          <w:lang w:val="en-GB"/>
        </w:rPr>
        <w:t xml:space="preserve"> </w:t>
      </w:r>
      <w:r w:rsidR="005815B7" w:rsidRPr="00013F58">
        <w:rPr>
          <w:sz w:val="28"/>
          <w:lang w:val="en-GB"/>
        </w:rPr>
        <w:t>A</w:t>
      </w:r>
      <w:r w:rsidR="00AB7EA5" w:rsidRPr="00013F58">
        <w:rPr>
          <w:sz w:val="28"/>
          <w:lang w:val="en-GB"/>
        </w:rPr>
        <w:t>fter testing</w:t>
      </w:r>
      <w:r w:rsidR="005815B7" w:rsidRPr="00013F58">
        <w:rPr>
          <w:sz w:val="28"/>
          <w:lang w:val="en-GB"/>
        </w:rPr>
        <w:t>,</w:t>
      </w:r>
      <w:r w:rsidR="00AB7EA5" w:rsidRPr="00013F58">
        <w:rPr>
          <w:sz w:val="28"/>
          <w:lang w:val="en-GB"/>
        </w:rPr>
        <w:t xml:space="preserve"> the DFS always takes less time than BFS.</w:t>
      </w:r>
      <w:r w:rsidR="0059703E" w:rsidRPr="00013F58">
        <w:rPr>
          <w:sz w:val="28"/>
          <w:lang w:val="en-GB"/>
        </w:rPr>
        <w:t xml:space="preserve"> </w:t>
      </w:r>
      <w:commentRangeEnd w:id="71"/>
      <w:r w:rsidR="00B81D03">
        <w:rPr>
          <w:rStyle w:val="aa"/>
        </w:rPr>
        <w:commentReference w:id="71"/>
      </w:r>
    </w:p>
    <w:p w14:paraId="26BC7BF3" w14:textId="77777777" w:rsidR="00A826C5" w:rsidRPr="00013F58" w:rsidRDefault="00A826C5" w:rsidP="0088428D">
      <w:pPr>
        <w:tabs>
          <w:tab w:val="left" w:pos="6245"/>
        </w:tabs>
        <w:rPr>
          <w:sz w:val="28"/>
          <w:lang w:val="en-GB"/>
        </w:rPr>
      </w:pPr>
    </w:p>
    <w:p w14:paraId="5F2780F8" w14:textId="267FAEAD" w:rsidR="00D83B85" w:rsidRPr="00013F58" w:rsidRDefault="001C7845" w:rsidP="004B4549">
      <w:pPr>
        <w:tabs>
          <w:tab w:val="left" w:pos="6245"/>
        </w:tabs>
        <w:rPr>
          <w:sz w:val="28"/>
          <w:lang w:val="en-GB"/>
        </w:rPr>
      </w:pPr>
      <w:r w:rsidRPr="00013F58">
        <w:rPr>
          <w:sz w:val="28"/>
          <w:lang w:val="en-GB"/>
        </w:rPr>
        <w:t>Unfortunately</w:t>
      </w:r>
      <w:r w:rsidR="005C319F" w:rsidRPr="00013F58">
        <w:rPr>
          <w:sz w:val="28"/>
          <w:lang w:val="en-GB"/>
        </w:rPr>
        <w:t xml:space="preserve">, </w:t>
      </w:r>
      <w:del w:id="72" w:author="Tony Tong" w:date="2019-08-22T10:59:00Z">
        <w:r w:rsidR="005C319F" w:rsidRPr="00013F58" w:rsidDel="00B81D03">
          <w:rPr>
            <w:sz w:val="28"/>
            <w:lang w:val="en-GB"/>
          </w:rPr>
          <w:delText xml:space="preserve">the </w:delText>
        </w:r>
      </w:del>
      <w:r w:rsidR="008755AD" w:rsidRPr="00013F58">
        <w:rPr>
          <w:sz w:val="28"/>
          <w:lang w:val="en-GB"/>
        </w:rPr>
        <w:t>Sudoku</w:t>
      </w:r>
      <w:del w:id="73" w:author="Tony Tong" w:date="2019-08-22T10:59:00Z">
        <w:r w:rsidR="008755AD" w:rsidRPr="00013F58" w:rsidDel="00B81D03">
          <w:rPr>
            <w:sz w:val="28"/>
            <w:lang w:val="en-GB"/>
          </w:rPr>
          <w:delText xml:space="preserve"> problem</w:delText>
        </w:r>
      </w:del>
      <w:r w:rsidR="008755AD" w:rsidRPr="00013F58">
        <w:rPr>
          <w:sz w:val="28"/>
          <w:lang w:val="en-GB"/>
        </w:rPr>
        <w:t xml:space="preserve"> </w:t>
      </w:r>
      <w:del w:id="74" w:author="Tony Tong" w:date="2019-08-22T10:59:00Z">
        <w:r w:rsidR="008755AD" w:rsidRPr="00013F58" w:rsidDel="00B81D03">
          <w:rPr>
            <w:sz w:val="28"/>
            <w:lang w:val="en-GB"/>
          </w:rPr>
          <w:delText>is</w:delText>
        </w:r>
      </w:del>
      <w:ins w:id="75" w:author="Tony Tong" w:date="2019-08-22T10:59:00Z">
        <w:r w:rsidR="00B81D03">
          <w:rPr>
            <w:sz w:val="28"/>
            <w:lang w:val="en-GB"/>
          </w:rPr>
          <w:t>has been</w:t>
        </w:r>
        <w:r w:rsidR="00B81D03">
          <w:rPr>
            <w:sz w:val="28"/>
            <w:lang w:val="en-GB"/>
          </w:rPr>
          <w:t xml:space="preserve"> </w:t>
        </w:r>
        <w:r w:rsidR="00B81D03">
          <w:rPr>
            <w:rFonts w:hint="eastAsia"/>
            <w:sz w:val="28"/>
            <w:lang w:val="en-GB"/>
          </w:rPr>
          <w:t>proved</w:t>
        </w:r>
        <w:r w:rsidR="00B81D03">
          <w:rPr>
            <w:sz w:val="28"/>
            <w:lang w:val="en-GB"/>
          </w:rPr>
          <w:t xml:space="preserve"> to be</w:t>
        </w:r>
      </w:ins>
      <w:r w:rsidR="008755AD" w:rsidRPr="00013F58">
        <w:rPr>
          <w:sz w:val="28"/>
          <w:lang w:val="en-GB"/>
        </w:rPr>
        <w:t xml:space="preserve"> a NP complete </w:t>
      </w:r>
      <w:r w:rsidR="005A4FF8" w:rsidRPr="00013F58">
        <w:rPr>
          <w:sz w:val="28"/>
          <w:lang w:val="en-GB"/>
        </w:rPr>
        <w:t xml:space="preserve">problem. </w:t>
      </w:r>
      <w:del w:id="76" w:author="Tony Tong" w:date="2019-08-22T11:06:00Z">
        <w:r w:rsidR="00E54734" w:rsidRPr="00013F58" w:rsidDel="00B81D03">
          <w:rPr>
            <w:sz w:val="28"/>
            <w:lang w:val="en-GB"/>
          </w:rPr>
          <w:delText>A</w:delText>
        </w:r>
        <w:r w:rsidR="008755AD" w:rsidRPr="00013F58" w:rsidDel="00B81D03">
          <w:rPr>
            <w:sz w:val="28"/>
            <w:lang w:val="en-GB"/>
          </w:rPr>
          <w:delText>lt</w:delText>
        </w:r>
      </w:del>
      <w:ins w:id="77" w:author="Tony Tong" w:date="2019-08-22T11:06:00Z">
        <w:r w:rsidR="00B81D03">
          <w:rPr>
            <w:sz w:val="28"/>
            <w:lang w:val="en-GB"/>
          </w:rPr>
          <w:t>T</w:t>
        </w:r>
      </w:ins>
      <w:r w:rsidR="008755AD" w:rsidRPr="00013F58">
        <w:rPr>
          <w:sz w:val="28"/>
          <w:lang w:val="en-GB"/>
        </w:rPr>
        <w:t>hough</w:t>
      </w:r>
      <w:del w:id="78" w:author="Tony Tong" w:date="2019-08-22T11:06:00Z">
        <w:r w:rsidR="00FA50AC" w:rsidRPr="00013F58" w:rsidDel="00B81D03">
          <w:rPr>
            <w:sz w:val="28"/>
            <w:lang w:val="en-GB"/>
          </w:rPr>
          <w:delText>,</w:delText>
        </w:r>
      </w:del>
      <w:r w:rsidR="00E54734" w:rsidRPr="00013F58">
        <w:rPr>
          <w:sz w:val="28"/>
          <w:lang w:val="en-GB"/>
        </w:rPr>
        <w:t xml:space="preserve"> we </w:t>
      </w:r>
      <w:del w:id="79" w:author="Tony Tong" w:date="2019-08-22T11:00:00Z">
        <w:r w:rsidR="00E54734" w:rsidRPr="00013F58" w:rsidDel="00B81D03">
          <w:rPr>
            <w:sz w:val="28"/>
            <w:lang w:val="en-GB"/>
          </w:rPr>
          <w:delText>could</w:delText>
        </w:r>
        <w:r w:rsidR="008755AD" w:rsidRPr="00013F58" w:rsidDel="00B81D03">
          <w:rPr>
            <w:sz w:val="28"/>
            <w:lang w:val="en-GB"/>
          </w:rPr>
          <w:delText xml:space="preserve"> </w:delText>
        </w:r>
      </w:del>
      <w:ins w:id="80" w:author="Tony Tong" w:date="2019-08-22T11:00:00Z">
        <w:r w:rsidR="00B81D03">
          <w:rPr>
            <w:sz w:val="28"/>
            <w:lang w:val="en-GB"/>
          </w:rPr>
          <w:t>may</w:t>
        </w:r>
        <w:r w:rsidR="00B81D03" w:rsidRPr="00013F58">
          <w:rPr>
            <w:sz w:val="28"/>
            <w:lang w:val="en-GB"/>
          </w:rPr>
          <w:t xml:space="preserve"> </w:t>
        </w:r>
      </w:ins>
      <w:del w:id="81" w:author="Tony Tong" w:date="2019-08-22T11:00:00Z">
        <w:r w:rsidR="00E94721" w:rsidRPr="00013F58" w:rsidDel="00B81D03">
          <w:rPr>
            <w:sz w:val="28"/>
            <w:lang w:val="en-GB"/>
          </w:rPr>
          <w:delText xml:space="preserve">verify </w:delText>
        </w:r>
      </w:del>
      <w:ins w:id="82" w:author="Tony Tong" w:date="2019-08-22T11:00:00Z">
        <w:r w:rsidR="00B81D03">
          <w:rPr>
            <w:sz w:val="28"/>
            <w:lang w:val="en-GB"/>
          </w:rPr>
          <w:t>validate</w:t>
        </w:r>
        <w:r w:rsidR="00B81D03" w:rsidRPr="00013F58">
          <w:rPr>
            <w:sz w:val="28"/>
            <w:lang w:val="en-GB"/>
          </w:rPr>
          <w:t xml:space="preserve"> </w:t>
        </w:r>
      </w:ins>
      <w:del w:id="83" w:author="Tony Tong" w:date="2019-08-22T11:06:00Z">
        <w:r w:rsidR="00E94721" w:rsidRPr="00013F58" w:rsidDel="00B81D03">
          <w:rPr>
            <w:rFonts w:hint="eastAsia"/>
            <w:sz w:val="28"/>
            <w:lang w:val="en-GB"/>
          </w:rPr>
          <w:delText xml:space="preserve">a </w:delText>
        </w:r>
      </w:del>
      <w:del w:id="84" w:author="Tony Tong" w:date="2019-08-22T11:00:00Z">
        <w:r w:rsidR="00E94721" w:rsidRPr="00013F58" w:rsidDel="00B81D03">
          <w:rPr>
            <w:rFonts w:hint="eastAsia"/>
            <w:sz w:val="28"/>
            <w:lang w:val="en-GB"/>
          </w:rPr>
          <w:delText>correct</w:delText>
        </w:r>
      </w:del>
      <w:ins w:id="85" w:author="Tony Tong" w:date="2019-08-22T11:06:00Z">
        <w:r w:rsidR="00B81D03">
          <w:rPr>
            <w:sz w:val="28"/>
            <w:lang w:val="en-GB"/>
          </w:rPr>
          <w:t>the feasibility of a</w:t>
        </w:r>
      </w:ins>
      <w:r w:rsidR="00E94721" w:rsidRPr="00013F58">
        <w:rPr>
          <w:sz w:val="28"/>
          <w:lang w:val="en-GB"/>
        </w:rPr>
        <w:t xml:space="preserve"> solution</w:t>
      </w:r>
      <w:r w:rsidR="005A4FF8" w:rsidRPr="00013F58">
        <w:rPr>
          <w:sz w:val="28"/>
          <w:lang w:val="en-GB"/>
        </w:rPr>
        <w:t xml:space="preserve"> quickly</w:t>
      </w:r>
      <w:r w:rsidR="008755AD" w:rsidRPr="00013F58">
        <w:rPr>
          <w:sz w:val="28"/>
          <w:lang w:val="en-GB"/>
        </w:rPr>
        <w:t xml:space="preserve">, it </w:t>
      </w:r>
      <w:r w:rsidR="00E54734" w:rsidRPr="00013F58">
        <w:rPr>
          <w:sz w:val="28"/>
          <w:lang w:val="en-GB"/>
        </w:rPr>
        <w:t xml:space="preserve">still </w:t>
      </w:r>
      <w:del w:id="86" w:author="Tony Tong" w:date="2019-08-22T11:06:00Z">
        <w:r w:rsidR="00E54734" w:rsidRPr="00013F58" w:rsidDel="00B81D03">
          <w:rPr>
            <w:sz w:val="28"/>
            <w:lang w:val="en-GB"/>
          </w:rPr>
          <w:delText>took</w:delText>
        </w:r>
        <w:r w:rsidR="008755AD" w:rsidRPr="00013F58" w:rsidDel="00B81D03">
          <w:rPr>
            <w:sz w:val="28"/>
            <w:lang w:val="en-GB"/>
          </w:rPr>
          <w:delText xml:space="preserve"> </w:delText>
        </w:r>
      </w:del>
      <w:ins w:id="87" w:author="Tony Tong" w:date="2019-08-22T11:06:00Z">
        <w:r w:rsidR="00B81D03">
          <w:rPr>
            <w:sz w:val="28"/>
            <w:lang w:val="en-GB"/>
          </w:rPr>
          <w:t>takes</w:t>
        </w:r>
        <w:r w:rsidR="00B81D03" w:rsidRPr="00013F58">
          <w:rPr>
            <w:sz w:val="28"/>
            <w:lang w:val="en-GB"/>
          </w:rPr>
          <w:t xml:space="preserve"> </w:t>
        </w:r>
      </w:ins>
      <w:r w:rsidR="008755AD" w:rsidRPr="00013F58">
        <w:rPr>
          <w:sz w:val="28"/>
          <w:lang w:val="en-GB"/>
        </w:rPr>
        <w:t xml:space="preserve">a long time to </w:t>
      </w:r>
      <w:del w:id="88" w:author="Tony Tong" w:date="2019-08-22T11:00:00Z">
        <w:r w:rsidR="005A4FF8" w:rsidRPr="00013F58" w:rsidDel="00B81D03">
          <w:rPr>
            <w:sz w:val="28"/>
            <w:lang w:val="en-GB"/>
          </w:rPr>
          <w:delText xml:space="preserve">solve </w:delText>
        </w:r>
      </w:del>
      <w:ins w:id="89" w:author="Tony Tong" w:date="2019-08-22T11:00:00Z">
        <w:r w:rsidR="00B81D03">
          <w:rPr>
            <w:sz w:val="28"/>
            <w:lang w:val="en-GB"/>
          </w:rPr>
          <w:t>find</w:t>
        </w:r>
        <w:r w:rsidR="00B81D03" w:rsidRPr="00013F58">
          <w:rPr>
            <w:sz w:val="28"/>
            <w:lang w:val="en-GB"/>
          </w:rPr>
          <w:t xml:space="preserve"> </w:t>
        </w:r>
        <w:r w:rsidR="00B81D03">
          <w:rPr>
            <w:sz w:val="28"/>
            <w:lang w:val="en-GB"/>
          </w:rPr>
          <w:t>one</w:t>
        </w:r>
      </w:ins>
      <w:del w:id="90" w:author="Tony Tong" w:date="2019-08-22T11:00:00Z">
        <w:r w:rsidR="005A4FF8" w:rsidRPr="00013F58" w:rsidDel="00B81D03">
          <w:rPr>
            <w:sz w:val="28"/>
            <w:lang w:val="en-GB"/>
          </w:rPr>
          <w:delText>it</w:delText>
        </w:r>
      </w:del>
      <w:r w:rsidR="008755AD" w:rsidRPr="00013F58">
        <w:rPr>
          <w:sz w:val="28"/>
          <w:lang w:val="en-GB"/>
        </w:rPr>
        <w:t xml:space="preserve">. </w:t>
      </w:r>
      <w:del w:id="91" w:author="Tony Tong" w:date="2019-08-22T11:16:00Z">
        <w:r w:rsidR="007C6FD4" w:rsidRPr="00013F58" w:rsidDel="0083143A">
          <w:rPr>
            <w:sz w:val="28"/>
            <w:lang w:val="en-GB"/>
          </w:rPr>
          <w:delText>For s</w:delText>
        </w:r>
      </w:del>
      <w:ins w:id="92" w:author="Tony Tong" w:date="2019-08-22T11:16:00Z">
        <w:r w:rsidR="0083143A">
          <w:rPr>
            <w:sz w:val="28"/>
            <w:lang w:val="en-GB"/>
          </w:rPr>
          <w:t>S</w:t>
        </w:r>
      </w:ins>
      <w:r w:rsidR="007C6FD4" w:rsidRPr="00013F58">
        <w:rPr>
          <w:sz w:val="28"/>
          <w:lang w:val="en-GB"/>
        </w:rPr>
        <w:t xml:space="preserve">ome harder </w:t>
      </w:r>
      <w:del w:id="93" w:author="Tony Tong" w:date="2019-08-22T11:00:00Z">
        <w:r w:rsidR="007C6FD4" w:rsidRPr="00013F58" w:rsidDel="00B81D03">
          <w:rPr>
            <w:sz w:val="28"/>
            <w:lang w:val="en-GB"/>
          </w:rPr>
          <w:delText>Sudok</w:delText>
        </w:r>
      </w:del>
      <w:ins w:id="94" w:author="Tony Tong" w:date="2019-08-22T11:00:00Z">
        <w:r w:rsidR="00B81D03">
          <w:rPr>
            <w:sz w:val="28"/>
            <w:lang w:val="en-GB"/>
          </w:rPr>
          <w:t>instances</w:t>
        </w:r>
      </w:ins>
      <w:del w:id="95" w:author="Tony Tong" w:date="2019-08-22T11:00:00Z">
        <w:r w:rsidR="007C6FD4" w:rsidRPr="00013F58" w:rsidDel="00B81D03">
          <w:rPr>
            <w:sz w:val="28"/>
            <w:lang w:val="en-GB"/>
          </w:rPr>
          <w:delText>u</w:delText>
        </w:r>
      </w:del>
      <w:r w:rsidR="007C6FD4" w:rsidRPr="00013F58">
        <w:rPr>
          <w:sz w:val="28"/>
          <w:lang w:val="en-GB"/>
        </w:rPr>
        <w:t xml:space="preserve">, </w:t>
      </w:r>
      <w:r w:rsidR="001562D4" w:rsidRPr="00013F58">
        <w:rPr>
          <w:sz w:val="28"/>
          <w:lang w:val="en-GB"/>
        </w:rPr>
        <w:t>for example, the hardest Sudoku in the world</w:t>
      </w:r>
      <w:ins w:id="96" w:author="Tony Tong" w:date="2019-08-22T11:16:00Z">
        <w:r w:rsidR="0083143A">
          <w:rPr>
            <w:sz w:val="28"/>
            <w:lang w:val="en-GB"/>
          </w:rPr>
          <w:t xml:space="preserve"> with</w:t>
        </w:r>
      </w:ins>
      <w:r w:rsidR="001562D4" w:rsidRPr="00013F58">
        <w:rPr>
          <w:sz w:val="28"/>
          <w:lang w:val="en-GB"/>
        </w:rPr>
        <w:t xml:space="preserve"> only</w:t>
      </w:r>
      <w:del w:id="97" w:author="Tony Tong" w:date="2019-08-22T11:16:00Z">
        <w:r w:rsidR="001562D4" w:rsidRPr="00013F58" w:rsidDel="0083143A">
          <w:rPr>
            <w:sz w:val="28"/>
            <w:lang w:val="en-GB"/>
          </w:rPr>
          <w:delText xml:space="preserve"> has</w:delText>
        </w:r>
      </w:del>
      <w:r w:rsidR="001562D4" w:rsidRPr="00013F58">
        <w:rPr>
          <w:sz w:val="28"/>
          <w:lang w:val="en-GB"/>
        </w:rPr>
        <w:t xml:space="preserve"> 17 clues</w:t>
      </w:r>
      <w:del w:id="98" w:author="Tony Tong" w:date="2019-08-22T11:07:00Z">
        <w:r w:rsidR="001562D4" w:rsidRPr="00013F58" w:rsidDel="00B81D03">
          <w:rPr>
            <w:sz w:val="28"/>
            <w:lang w:val="en-GB"/>
          </w:rPr>
          <w:delText>. T</w:delText>
        </w:r>
      </w:del>
      <w:ins w:id="99" w:author="Tony Tong" w:date="2019-08-22T11:15:00Z">
        <w:r w:rsidR="0083143A">
          <w:rPr>
            <w:sz w:val="28"/>
            <w:lang w:val="en-GB"/>
          </w:rPr>
          <w:t>, which</w:t>
        </w:r>
      </w:ins>
      <w:del w:id="100" w:author="Tony Tong" w:date="2019-08-22T11:15:00Z">
        <w:r w:rsidR="001562D4" w:rsidRPr="00013F58" w:rsidDel="0083143A">
          <w:rPr>
            <w:sz w:val="28"/>
            <w:lang w:val="en-GB"/>
          </w:rPr>
          <w:delText>his result</w:delText>
        </w:r>
      </w:del>
      <w:r w:rsidR="001562D4" w:rsidRPr="00013F58">
        <w:rPr>
          <w:sz w:val="28"/>
          <w:lang w:val="en-GB"/>
        </w:rPr>
        <w:t xml:space="preserve"> was also </w:t>
      </w:r>
      <w:del w:id="101" w:author="Tony Tong" w:date="2019-08-22T11:15:00Z">
        <w:r w:rsidR="001562D4" w:rsidRPr="00013F58" w:rsidDel="0083143A">
          <w:rPr>
            <w:sz w:val="28"/>
            <w:lang w:val="en-GB"/>
          </w:rPr>
          <w:delText>done by</w:delText>
        </w:r>
      </w:del>
      <w:ins w:id="102" w:author="Tony Tong" w:date="2019-08-22T11:15:00Z">
        <w:r w:rsidR="0083143A">
          <w:rPr>
            <w:sz w:val="28"/>
            <w:lang w:val="en-GB"/>
          </w:rPr>
          <w:t>proved</w:t>
        </w:r>
      </w:ins>
      <w:r w:rsidR="001562D4" w:rsidRPr="00013F58">
        <w:rPr>
          <w:sz w:val="28"/>
          <w:lang w:val="en-GB"/>
        </w:rPr>
        <w:t xml:space="preserve"> using computers that trying every possible scenario for every possible configuration</w:t>
      </w:r>
      <w:ins w:id="103" w:author="Tony Tong" w:date="2019-08-22T11:16:00Z">
        <w:r w:rsidR="0083143A">
          <w:rPr>
            <w:rFonts w:hint="eastAsia"/>
            <w:sz w:val="28"/>
            <w:lang w:val="en-GB"/>
          </w:rPr>
          <w:t>,</w:t>
        </w:r>
        <w:r w:rsidR="0083143A">
          <w:rPr>
            <w:sz w:val="28"/>
            <w:lang w:val="en-GB"/>
          </w:rPr>
          <w:t xml:space="preserve"> are</w:t>
        </w:r>
      </w:ins>
      <w:del w:id="104" w:author="Tony Tong" w:date="2019-08-22T11:16:00Z">
        <w:r w:rsidR="001562D4" w:rsidRPr="00013F58" w:rsidDel="0083143A">
          <w:rPr>
            <w:sz w:val="28"/>
            <w:lang w:val="en-GB"/>
          </w:rPr>
          <w:delText>. I</w:delText>
        </w:r>
        <w:r w:rsidR="007C6FD4" w:rsidRPr="00013F58" w:rsidDel="0083143A">
          <w:rPr>
            <w:sz w:val="28"/>
            <w:lang w:val="en-GB"/>
          </w:rPr>
          <w:delText>t will be</w:delText>
        </w:r>
      </w:del>
      <w:r w:rsidR="007C6FD4" w:rsidRPr="00013F58">
        <w:rPr>
          <w:sz w:val="28"/>
          <w:lang w:val="en-GB"/>
        </w:rPr>
        <w:t xml:space="preserve"> </w:t>
      </w:r>
      <w:r w:rsidR="00352938" w:rsidRPr="00013F58">
        <w:rPr>
          <w:sz w:val="28"/>
          <w:lang w:val="en-GB"/>
        </w:rPr>
        <w:t>very</w:t>
      </w:r>
      <w:del w:id="105" w:author="Tony Tong" w:date="2019-08-22T11:16:00Z">
        <w:r w:rsidR="00352938" w:rsidRPr="00013F58" w:rsidDel="0083143A">
          <w:rPr>
            <w:sz w:val="28"/>
            <w:lang w:val="en-GB"/>
          </w:rPr>
          <w:delText xml:space="preserve"> </w:delText>
        </w:r>
        <w:r w:rsidR="007C6FD4" w:rsidRPr="00013F58" w:rsidDel="0083143A">
          <w:rPr>
            <w:sz w:val="28"/>
            <w:lang w:val="en-GB"/>
          </w:rPr>
          <w:delText>inefficient</w:delText>
        </w:r>
      </w:del>
      <w:ins w:id="106" w:author="Tony Tong" w:date="2019-08-22T11:16:00Z">
        <w:r w:rsidR="0083143A">
          <w:rPr>
            <w:sz w:val="28"/>
            <w:lang w:val="en-GB"/>
          </w:rPr>
          <w:t xml:space="preserve"> time-consuming</w:t>
        </w:r>
      </w:ins>
      <w:r w:rsidR="007C6FD4" w:rsidRPr="00013F58">
        <w:rPr>
          <w:sz w:val="28"/>
          <w:lang w:val="en-GB"/>
        </w:rPr>
        <w:t xml:space="preserve">. </w:t>
      </w:r>
      <w:r w:rsidR="005A4FF8" w:rsidRPr="00013F58">
        <w:rPr>
          <w:sz w:val="28"/>
          <w:lang w:val="en-GB"/>
        </w:rPr>
        <w:t>Thus,</w:t>
      </w:r>
      <w:r w:rsidR="000B1A6A" w:rsidRPr="00013F58">
        <w:rPr>
          <w:sz w:val="28"/>
          <w:lang w:val="en-GB"/>
        </w:rPr>
        <w:t xml:space="preserve"> in order to </w:t>
      </w:r>
      <w:del w:id="107" w:author="Tony Tong" w:date="2019-08-22T11:21:00Z">
        <w:r w:rsidR="000B1A6A" w:rsidRPr="00013F58" w:rsidDel="0083143A">
          <w:rPr>
            <w:rFonts w:hint="eastAsia"/>
            <w:sz w:val="28"/>
            <w:lang w:val="en-GB"/>
          </w:rPr>
          <w:delText>decrease the time taken further</w:delText>
        </w:r>
      </w:del>
      <w:ins w:id="108" w:author="Tony Tong" w:date="2019-08-22T11:21:00Z">
        <w:r w:rsidR="0083143A">
          <w:rPr>
            <w:rFonts w:hint="eastAsia"/>
            <w:sz w:val="28"/>
            <w:lang w:val="en-GB"/>
          </w:rPr>
          <w:t>speed</w:t>
        </w:r>
        <w:r w:rsidR="0083143A">
          <w:rPr>
            <w:sz w:val="28"/>
            <w:lang w:val="en-GB"/>
          </w:rPr>
          <w:t xml:space="preserve"> it up</w:t>
        </w:r>
      </w:ins>
      <w:r w:rsidR="000B1A6A" w:rsidRPr="00013F58">
        <w:rPr>
          <w:sz w:val="28"/>
          <w:lang w:val="en-GB"/>
        </w:rPr>
        <w:t>,</w:t>
      </w:r>
      <w:r w:rsidR="005A4FF8" w:rsidRPr="00013F58">
        <w:rPr>
          <w:sz w:val="28"/>
          <w:lang w:val="en-GB"/>
        </w:rPr>
        <w:t xml:space="preserve"> I </w:t>
      </w:r>
      <w:r w:rsidR="000B1A6A" w:rsidRPr="00013F58">
        <w:rPr>
          <w:sz w:val="28"/>
          <w:lang w:val="en-GB"/>
        </w:rPr>
        <w:t>tri</w:t>
      </w:r>
      <w:r w:rsidR="005A4FF8" w:rsidRPr="00013F58">
        <w:rPr>
          <w:sz w:val="28"/>
          <w:lang w:val="en-GB"/>
        </w:rPr>
        <w:t xml:space="preserve">ed to </w:t>
      </w:r>
      <w:del w:id="109" w:author="Tony Tong" w:date="2019-08-22T11:22:00Z">
        <w:r w:rsidR="005A4FF8" w:rsidRPr="00013F58" w:rsidDel="0083143A">
          <w:rPr>
            <w:sz w:val="28"/>
            <w:lang w:val="en-GB"/>
          </w:rPr>
          <w:delText xml:space="preserve">reduce the number of possibilities </w:delText>
        </w:r>
        <w:r w:rsidR="00BD174C" w:rsidRPr="00013F58" w:rsidDel="0083143A">
          <w:rPr>
            <w:sz w:val="28"/>
            <w:lang w:val="en-GB"/>
          </w:rPr>
          <w:delText>needed tests through</w:delText>
        </w:r>
      </w:del>
      <w:ins w:id="110" w:author="Tony Tong" w:date="2019-08-22T11:22:00Z">
        <w:r w:rsidR="0083143A">
          <w:rPr>
            <w:sz w:val="28"/>
            <w:lang w:val="en-GB"/>
          </w:rPr>
          <w:t>avoid some unnecessary vertices by</w:t>
        </w:r>
      </w:ins>
      <w:r w:rsidR="00E8527A" w:rsidRPr="00013F58">
        <w:rPr>
          <w:sz w:val="28"/>
          <w:lang w:val="en-GB"/>
        </w:rPr>
        <w:t xml:space="preserve"> pruning.</w:t>
      </w:r>
      <w:r w:rsidR="0023324D" w:rsidRPr="00013F58">
        <w:rPr>
          <w:sz w:val="28"/>
          <w:lang w:val="en-GB"/>
        </w:rPr>
        <w:t xml:space="preserve"> </w:t>
      </w:r>
      <w:r w:rsidR="00F75ED6" w:rsidRPr="00013F58">
        <w:rPr>
          <w:sz w:val="28"/>
          <w:lang w:val="en-GB"/>
        </w:rPr>
        <w:t>I</w:t>
      </w:r>
      <w:r w:rsidR="00246E44" w:rsidRPr="00013F58">
        <w:rPr>
          <w:sz w:val="28"/>
          <w:lang w:val="en-GB"/>
        </w:rPr>
        <w:t xml:space="preserve"> tried to</w:t>
      </w:r>
      <w:r w:rsidR="00387EDB" w:rsidRPr="00013F58">
        <w:rPr>
          <w:sz w:val="28"/>
          <w:lang w:val="en-GB"/>
        </w:rPr>
        <w:t xml:space="preserve"> do the </w:t>
      </w:r>
      <w:r w:rsidR="00CA56E6" w:rsidRPr="00013F58">
        <w:rPr>
          <w:sz w:val="28"/>
          <w:lang w:val="en-GB"/>
        </w:rPr>
        <w:t>constraint programming</w:t>
      </w:r>
      <w:r w:rsidR="00387EDB" w:rsidRPr="00013F58">
        <w:rPr>
          <w:sz w:val="28"/>
          <w:lang w:val="en-GB"/>
        </w:rPr>
        <w:t xml:space="preserve"> </w:t>
      </w:r>
      <w:r w:rsidR="0023324D" w:rsidRPr="00013F58">
        <w:rPr>
          <w:sz w:val="28"/>
          <w:lang w:val="en-GB"/>
        </w:rPr>
        <w:t xml:space="preserve">which is similar to human ways that does the eliminations. </w:t>
      </w:r>
      <w:commentRangeStart w:id="111"/>
      <w:r w:rsidR="0023324D" w:rsidRPr="00013F58">
        <w:rPr>
          <w:sz w:val="28"/>
          <w:lang w:val="en-GB"/>
        </w:rPr>
        <w:t>We needed to make a constraint</w:t>
      </w:r>
      <w:r w:rsidR="00306A63" w:rsidRPr="00013F58">
        <w:rPr>
          <w:sz w:val="28"/>
          <w:lang w:val="en-GB"/>
        </w:rPr>
        <w:t>s</w:t>
      </w:r>
      <w:r w:rsidR="0023324D" w:rsidRPr="00013F58">
        <w:rPr>
          <w:sz w:val="28"/>
          <w:lang w:val="en-GB"/>
        </w:rPr>
        <w:t xml:space="preserve"> </w:t>
      </w:r>
      <w:r w:rsidR="00D73C61" w:rsidRPr="00013F58">
        <w:rPr>
          <w:sz w:val="28"/>
          <w:lang w:val="en-GB"/>
        </w:rPr>
        <w:t xml:space="preserve">function </w:t>
      </w:r>
      <w:r w:rsidR="0023324D" w:rsidRPr="00013F58">
        <w:rPr>
          <w:sz w:val="28"/>
          <w:lang w:val="en-GB"/>
        </w:rPr>
        <w:t xml:space="preserve">that each grid </w:t>
      </w:r>
      <w:r w:rsidR="0023324D" w:rsidRPr="00013F58">
        <w:rPr>
          <w:sz w:val="28"/>
          <w:lang w:val="en-GB"/>
        </w:rPr>
        <w:lastRenderedPageBreak/>
        <w:t xml:space="preserve">must contain no more than one value and should be between 1 and 9. In addition, the constraints </w:t>
      </w:r>
      <w:r w:rsidR="00306A63" w:rsidRPr="00013F58">
        <w:rPr>
          <w:sz w:val="28"/>
          <w:lang w:val="en-GB"/>
        </w:rPr>
        <w:t xml:space="preserve">functions </w:t>
      </w:r>
      <w:r w:rsidR="0023324D" w:rsidRPr="00013F58">
        <w:rPr>
          <w:sz w:val="28"/>
          <w:lang w:val="en-GB"/>
        </w:rPr>
        <w:t xml:space="preserve">for each row, column and </w:t>
      </w:r>
      <w:ins w:id="112" w:author="Tony Tong" w:date="2019-08-21T22:23:00Z">
        <w:r w:rsidR="007E4F7A">
          <w:rPr>
            <w:sz w:val="28"/>
            <w:lang w:val="en-GB"/>
          </w:rPr>
          <w:t xml:space="preserve">3x3 </w:t>
        </w:r>
      </w:ins>
      <w:r w:rsidR="0023324D" w:rsidRPr="00013F58">
        <w:rPr>
          <w:sz w:val="28"/>
          <w:lang w:val="en-GB"/>
        </w:rPr>
        <w:t>box that the value in each grid must be unique.</w:t>
      </w:r>
      <w:del w:id="113" w:author="Tony Tong" w:date="2019-08-22T11:01:00Z">
        <w:r w:rsidR="0023324D" w:rsidRPr="00013F58" w:rsidDel="00B81D03">
          <w:rPr>
            <w:sz w:val="28"/>
            <w:lang w:val="en-GB"/>
          </w:rPr>
          <w:delText xml:space="preserve"> </w:delText>
        </w:r>
      </w:del>
      <w:r w:rsidR="0023324D" w:rsidRPr="00013F58">
        <w:rPr>
          <w:sz w:val="28"/>
          <w:lang w:val="en-GB"/>
        </w:rPr>
        <w:t xml:space="preserve"> For some simple Sudoku</w:t>
      </w:r>
      <w:r w:rsidR="00DF67B3" w:rsidRPr="00013F58">
        <w:rPr>
          <w:sz w:val="28"/>
          <w:lang w:val="en-GB"/>
        </w:rPr>
        <w:t xml:space="preserve"> without guesses</w:t>
      </w:r>
      <w:r w:rsidR="0023324D" w:rsidRPr="00013F58">
        <w:rPr>
          <w:sz w:val="28"/>
          <w:lang w:val="en-GB"/>
        </w:rPr>
        <w:t xml:space="preserve">, it </w:t>
      </w:r>
      <w:r w:rsidR="00306A63" w:rsidRPr="00013F58">
        <w:rPr>
          <w:sz w:val="28"/>
          <w:lang w:val="en-GB"/>
        </w:rPr>
        <w:t>could</w:t>
      </w:r>
      <w:r w:rsidR="00DF67B3" w:rsidRPr="00013F58">
        <w:rPr>
          <w:sz w:val="28"/>
          <w:lang w:val="en-GB"/>
        </w:rPr>
        <w:t xml:space="preserve"> </w:t>
      </w:r>
      <w:r w:rsidR="0023324D" w:rsidRPr="00013F58">
        <w:rPr>
          <w:sz w:val="28"/>
          <w:lang w:val="en-GB"/>
        </w:rPr>
        <w:t>work really fast by itself.</w:t>
      </w:r>
      <w:r w:rsidR="00DF67B3" w:rsidRPr="00013F58">
        <w:rPr>
          <w:sz w:val="28"/>
          <w:lang w:val="en-GB"/>
        </w:rPr>
        <w:t xml:space="preserve"> For some harder Sudoku, </w:t>
      </w:r>
      <w:r w:rsidR="00306A63" w:rsidRPr="00013F58">
        <w:rPr>
          <w:sz w:val="28"/>
          <w:lang w:val="en-GB"/>
        </w:rPr>
        <w:t>we could</w:t>
      </w:r>
      <w:r w:rsidR="00DF67B3" w:rsidRPr="00013F58">
        <w:rPr>
          <w:sz w:val="28"/>
          <w:lang w:val="en-GB"/>
        </w:rPr>
        <w:t xml:space="preserve"> combine this method with DFS and BFS that each time the candidate Sudoku </w:t>
      </w:r>
      <w:r w:rsidR="00306A63" w:rsidRPr="00013F58">
        <w:rPr>
          <w:sz w:val="28"/>
          <w:lang w:val="en-GB"/>
        </w:rPr>
        <w:t xml:space="preserve">was </w:t>
      </w:r>
      <w:r w:rsidR="00DF67B3" w:rsidRPr="00013F58">
        <w:rPr>
          <w:sz w:val="28"/>
          <w:lang w:val="en-GB"/>
        </w:rPr>
        <w:t>popped out from the stack</w:t>
      </w:r>
      <w:r w:rsidR="00306A63" w:rsidRPr="00013F58">
        <w:rPr>
          <w:sz w:val="28"/>
          <w:lang w:val="en-GB"/>
        </w:rPr>
        <w:t xml:space="preserve"> or queue, we did</w:t>
      </w:r>
      <w:r w:rsidR="00DF67B3" w:rsidRPr="00013F58">
        <w:rPr>
          <w:sz w:val="28"/>
          <w:lang w:val="en-GB"/>
        </w:rPr>
        <w:t xml:space="preserve"> the </w:t>
      </w:r>
      <w:r w:rsidR="00CE42D7" w:rsidRPr="00013F58">
        <w:rPr>
          <w:sz w:val="28"/>
          <w:lang w:val="en-GB"/>
        </w:rPr>
        <w:t xml:space="preserve">constraint programming. As a result, if some </w:t>
      </w:r>
      <w:r w:rsidR="00306A63" w:rsidRPr="00013F58">
        <w:rPr>
          <w:sz w:val="28"/>
          <w:lang w:val="en-GB"/>
        </w:rPr>
        <w:t>grids had</w:t>
      </w:r>
      <w:r w:rsidR="004B4549" w:rsidRPr="00013F58">
        <w:rPr>
          <w:sz w:val="28"/>
          <w:lang w:val="en-GB"/>
        </w:rPr>
        <w:t xml:space="preserve"> only one possibility</w:t>
      </w:r>
      <w:r w:rsidR="00306A63" w:rsidRPr="00013F58">
        <w:rPr>
          <w:sz w:val="28"/>
          <w:lang w:val="en-GB"/>
        </w:rPr>
        <w:t>, then we were able to</w:t>
      </w:r>
      <w:r w:rsidR="004B4549" w:rsidRPr="00013F58">
        <w:rPr>
          <w:sz w:val="28"/>
          <w:lang w:val="en-GB"/>
        </w:rPr>
        <w:t xml:space="preserve"> directly put the corresponding number in.</w:t>
      </w:r>
      <w:r w:rsidR="00306A63" w:rsidRPr="00013F58">
        <w:rPr>
          <w:sz w:val="28"/>
          <w:lang w:val="en-GB"/>
        </w:rPr>
        <w:t xml:space="preserve"> Therefore, we can</w:t>
      </w:r>
      <w:r w:rsidR="004B4549" w:rsidRPr="00013F58">
        <w:rPr>
          <w:sz w:val="28"/>
          <w:lang w:val="en-GB"/>
        </w:rPr>
        <w:t xml:space="preserve"> reduce large amount of possibilities we need to test. Just like the branch</w:t>
      </w:r>
      <w:r w:rsidR="00306A63" w:rsidRPr="00013F58">
        <w:rPr>
          <w:sz w:val="28"/>
          <w:lang w:val="en-GB"/>
        </w:rPr>
        <w:t xml:space="preserve">es of the tree </w:t>
      </w:r>
      <w:r w:rsidR="005B665B" w:rsidRPr="00013F58">
        <w:rPr>
          <w:sz w:val="28"/>
          <w:lang w:val="en-GB"/>
        </w:rPr>
        <w:t>were</w:t>
      </w:r>
      <w:r w:rsidR="00306A63" w:rsidRPr="00013F58">
        <w:rPr>
          <w:sz w:val="28"/>
          <w:lang w:val="en-GB"/>
        </w:rPr>
        <w:t xml:space="preserve"> </w:t>
      </w:r>
      <w:r w:rsidR="004B4549" w:rsidRPr="00013F58">
        <w:rPr>
          <w:sz w:val="28"/>
          <w:lang w:val="en-GB"/>
        </w:rPr>
        <w:t xml:space="preserve">cut, so the width of the graph </w:t>
      </w:r>
      <w:proofErr w:type="gramStart"/>
      <w:r w:rsidR="004B4549" w:rsidRPr="00013F58">
        <w:rPr>
          <w:sz w:val="28"/>
          <w:lang w:val="en-GB"/>
        </w:rPr>
        <w:t>reduce</w:t>
      </w:r>
      <w:r w:rsidR="005B665B" w:rsidRPr="00013F58">
        <w:rPr>
          <w:sz w:val="28"/>
          <w:lang w:val="en-GB"/>
        </w:rPr>
        <w:t>d</w:t>
      </w:r>
      <w:proofErr w:type="gramEnd"/>
      <w:r w:rsidR="005B665B" w:rsidRPr="00013F58">
        <w:rPr>
          <w:sz w:val="28"/>
          <w:lang w:val="en-GB"/>
        </w:rPr>
        <w:t xml:space="preserve"> and the time taken reduced a lot. Also, t</w:t>
      </w:r>
      <w:r w:rsidR="009B7D60" w:rsidRPr="00013F58">
        <w:rPr>
          <w:sz w:val="28"/>
          <w:lang w:val="en-GB"/>
        </w:rPr>
        <w:t>hrough amounts of different Sudoku, we su</w:t>
      </w:r>
      <w:r w:rsidR="005B665B" w:rsidRPr="00013F58">
        <w:rPr>
          <w:sz w:val="28"/>
          <w:lang w:val="en-GB"/>
        </w:rPr>
        <w:t>r</w:t>
      </w:r>
      <w:r w:rsidR="009B7D60" w:rsidRPr="00013F58">
        <w:rPr>
          <w:sz w:val="28"/>
          <w:lang w:val="en-GB"/>
        </w:rPr>
        <w:t>pr</w:t>
      </w:r>
      <w:r w:rsidR="005B665B" w:rsidRPr="00013F58">
        <w:rPr>
          <w:sz w:val="28"/>
          <w:lang w:val="en-GB"/>
        </w:rPr>
        <w:t>isingly</w:t>
      </w:r>
      <w:r w:rsidR="009B7D60" w:rsidRPr="00013F58">
        <w:rPr>
          <w:sz w:val="28"/>
          <w:lang w:val="en-GB"/>
        </w:rPr>
        <w:t xml:space="preserve"> found</w:t>
      </w:r>
      <w:r w:rsidR="005B665B" w:rsidRPr="00013F58">
        <w:rPr>
          <w:sz w:val="28"/>
          <w:lang w:val="en-GB"/>
        </w:rPr>
        <w:t xml:space="preserve"> that with pruning, BFS ran quicker than DFS. </w:t>
      </w:r>
      <w:commentRangeEnd w:id="111"/>
      <w:r w:rsidR="0083143A">
        <w:rPr>
          <w:rStyle w:val="aa"/>
        </w:rPr>
        <w:commentReference w:id="111"/>
      </w:r>
    </w:p>
    <w:p w14:paraId="2B7A1727" w14:textId="77777777" w:rsidR="00511643" w:rsidRPr="00013F58" w:rsidRDefault="00511643" w:rsidP="0088428D">
      <w:pPr>
        <w:tabs>
          <w:tab w:val="left" w:pos="6245"/>
        </w:tabs>
        <w:rPr>
          <w:sz w:val="28"/>
          <w:lang w:val="en-GB"/>
        </w:rPr>
      </w:pPr>
    </w:p>
    <w:p w14:paraId="38C00A10" w14:textId="3B44885C" w:rsidR="00A32B4C" w:rsidRPr="00013F58" w:rsidRDefault="00DC7533" w:rsidP="004C1989">
      <w:pPr>
        <w:tabs>
          <w:tab w:val="left" w:pos="6245"/>
          <w:tab w:val="left" w:pos="7388"/>
        </w:tabs>
        <w:rPr>
          <w:sz w:val="28"/>
          <w:lang w:val="en-GB"/>
        </w:rPr>
      </w:pPr>
      <w:r w:rsidRPr="00013F58">
        <w:rPr>
          <w:sz w:val="28"/>
          <w:lang w:val="en-GB"/>
        </w:rPr>
        <w:t>Apart from these met</w:t>
      </w:r>
      <w:r w:rsidR="004C1989" w:rsidRPr="00013F58">
        <w:rPr>
          <w:sz w:val="28"/>
          <w:lang w:val="en-GB"/>
        </w:rPr>
        <w:t>hods, we co</w:t>
      </w:r>
      <w:bookmarkStart w:id="114" w:name="_GoBack"/>
      <w:bookmarkEnd w:id="114"/>
      <w:r w:rsidR="004C1989" w:rsidRPr="00013F58">
        <w:rPr>
          <w:sz w:val="28"/>
          <w:lang w:val="en-GB"/>
        </w:rPr>
        <w:t xml:space="preserve">uld also use </w:t>
      </w:r>
      <w:r w:rsidR="00EB0371" w:rsidRPr="00013F58">
        <w:rPr>
          <w:sz w:val="28"/>
          <w:lang w:val="en-GB"/>
        </w:rPr>
        <w:t xml:space="preserve">stochastic search </w:t>
      </w:r>
      <w:r w:rsidR="004C1989" w:rsidRPr="00013F58">
        <w:rPr>
          <w:sz w:val="28"/>
          <w:lang w:val="en-GB"/>
        </w:rPr>
        <w:t>to solve Sudoku</w:t>
      </w:r>
      <w:r w:rsidR="00EB0371" w:rsidRPr="00013F58">
        <w:rPr>
          <w:sz w:val="28"/>
          <w:lang w:val="en-GB"/>
        </w:rPr>
        <w:t xml:space="preserve"> with genetic algorithms</w:t>
      </w:r>
      <w:r w:rsidR="004C1989" w:rsidRPr="00013F58">
        <w:rPr>
          <w:sz w:val="28"/>
          <w:lang w:val="en-GB"/>
        </w:rPr>
        <w:t>.</w:t>
      </w:r>
      <w:r w:rsidR="00C56B28" w:rsidRPr="00013F58">
        <w:rPr>
          <w:sz w:val="28"/>
          <w:lang w:val="en-GB"/>
        </w:rPr>
        <w:t xml:space="preserve"> </w:t>
      </w:r>
      <w:r w:rsidR="00386F28" w:rsidRPr="00013F58">
        <w:rPr>
          <w:sz w:val="28"/>
          <w:lang w:val="en-GB"/>
        </w:rPr>
        <w:t>It is an optimization strategy that mimics natural selection. Thus, our algorithms will generate solutions to the Sudoku and apply this principle of survival of the fittest to them.</w:t>
      </w:r>
    </w:p>
    <w:p w14:paraId="6B5B6CD3" w14:textId="0B55780E" w:rsidR="00D26842" w:rsidRPr="00013F58" w:rsidRDefault="00C56B28" w:rsidP="004C1989">
      <w:pPr>
        <w:tabs>
          <w:tab w:val="left" w:pos="6245"/>
          <w:tab w:val="left" w:pos="7388"/>
        </w:tabs>
        <w:rPr>
          <w:sz w:val="28"/>
          <w:lang w:val="en-GB"/>
        </w:rPr>
      </w:pPr>
      <w:r w:rsidRPr="00013F58">
        <w:rPr>
          <w:sz w:val="28"/>
          <w:lang w:val="en-GB"/>
        </w:rPr>
        <w:t xml:space="preserve">In this case, we will have a </w:t>
      </w:r>
      <w:r w:rsidR="00002A7F" w:rsidRPr="00013F58">
        <w:rPr>
          <w:sz w:val="28"/>
          <w:lang w:val="en-GB"/>
        </w:rPr>
        <w:t xml:space="preserve">fitness function </w:t>
      </w:r>
      <w:r w:rsidR="00E41440" w:rsidRPr="00013F58">
        <w:rPr>
          <w:sz w:val="28"/>
          <w:lang w:val="en-GB"/>
        </w:rPr>
        <w:t>to</w:t>
      </w:r>
      <w:r w:rsidR="00E7755E" w:rsidRPr="00013F58">
        <w:rPr>
          <w:sz w:val="28"/>
          <w:lang w:val="en-GB"/>
        </w:rPr>
        <w:t xml:space="preserve"> count the number of duplicates in each row, column and b</w:t>
      </w:r>
      <w:ins w:id="115" w:author="Tony Tong" w:date="2019-08-21T22:23:00Z">
        <w:r w:rsidR="007E4F7A">
          <w:rPr>
            <w:sz w:val="28"/>
            <w:lang w:val="en-GB"/>
          </w:rPr>
          <w:t>o</w:t>
        </w:r>
      </w:ins>
      <w:r w:rsidR="00E7755E" w:rsidRPr="00013F58">
        <w:rPr>
          <w:sz w:val="28"/>
          <w:lang w:val="en-GB"/>
        </w:rPr>
        <w:t xml:space="preserve">x. The purpose of the fitness is to be as low as possible with an optimum value of zero. At first, it will </w:t>
      </w:r>
      <w:r w:rsidR="000661C0" w:rsidRPr="00013F58">
        <w:rPr>
          <w:sz w:val="28"/>
          <w:lang w:val="en-GB"/>
        </w:rPr>
        <w:lastRenderedPageBreak/>
        <w:t xml:space="preserve">initialize the populations by randomly generate values such that each row is a correct permutation of the values from 1 to 9. Randomly select two parent Sudoku from the population and choose various rows from two parents Sudoku to create one child. Then, the </w:t>
      </w:r>
      <w:r w:rsidR="00603B20" w:rsidRPr="00013F58">
        <w:rPr>
          <w:sz w:val="28"/>
          <w:lang w:val="en-GB"/>
        </w:rPr>
        <w:t xml:space="preserve">mutation operates by picking a row, and then picking two values within that row to swap randomly for the possibility of 5% each time. </w:t>
      </w:r>
      <w:r w:rsidR="009A4348" w:rsidRPr="00013F58">
        <w:rPr>
          <w:sz w:val="28"/>
          <w:lang w:val="en-GB"/>
        </w:rPr>
        <w:t>At the end, check the fitness of the child, if the fitness is zero, then stops, else do the steps again and get into the next generation until there is a Sudoku’s fitness is zero.</w:t>
      </w:r>
      <w:r w:rsidR="00BB3DBF" w:rsidRPr="00013F58">
        <w:rPr>
          <w:sz w:val="28"/>
          <w:lang w:val="en-GB"/>
        </w:rPr>
        <w:t xml:space="preserve"> It works, but it may not be effective as graph colo</w:t>
      </w:r>
      <w:ins w:id="116" w:author="Tony Tong" w:date="2019-08-21T22:07:00Z">
        <w:r w:rsidR="00013F58">
          <w:rPr>
            <w:rFonts w:hint="eastAsia"/>
            <w:sz w:val="28"/>
            <w:lang w:val="en-GB"/>
          </w:rPr>
          <w:t>u</w:t>
        </w:r>
      </w:ins>
      <w:r w:rsidR="00BB3DBF" w:rsidRPr="00013F58">
        <w:rPr>
          <w:sz w:val="28"/>
          <w:lang w:val="en-GB"/>
        </w:rPr>
        <w:t xml:space="preserve">ring method. </w:t>
      </w:r>
    </w:p>
    <w:p w14:paraId="2D614B8A" w14:textId="77777777" w:rsidR="00386F28" w:rsidRPr="00013F58" w:rsidRDefault="00386F28" w:rsidP="004C1989">
      <w:pPr>
        <w:tabs>
          <w:tab w:val="left" w:pos="6245"/>
          <w:tab w:val="left" w:pos="7388"/>
        </w:tabs>
        <w:rPr>
          <w:sz w:val="28"/>
          <w:lang w:val="en-GB"/>
        </w:rPr>
      </w:pPr>
    </w:p>
    <w:p w14:paraId="118DA45F" w14:textId="707996B3" w:rsidR="001F441A" w:rsidRPr="00013F58" w:rsidRDefault="001F441A" w:rsidP="004C1989">
      <w:pPr>
        <w:tabs>
          <w:tab w:val="left" w:pos="6245"/>
          <w:tab w:val="left" w:pos="7388"/>
        </w:tabs>
        <w:rPr>
          <w:sz w:val="28"/>
          <w:lang w:val="en-GB"/>
        </w:rPr>
      </w:pPr>
      <w:r w:rsidRPr="00013F58">
        <w:rPr>
          <w:sz w:val="28"/>
          <w:lang w:val="en-GB"/>
        </w:rPr>
        <w:t xml:space="preserve">Through testing different methods, we found that in different situations, the speed of algorithms varies. </w:t>
      </w:r>
      <w:proofErr w:type="gramStart"/>
      <w:r w:rsidR="002B04C8" w:rsidRPr="00013F58">
        <w:rPr>
          <w:sz w:val="28"/>
          <w:lang w:val="en-GB"/>
        </w:rPr>
        <w:t>So</w:t>
      </w:r>
      <w:proofErr w:type="gramEnd"/>
      <w:r w:rsidR="002B04C8" w:rsidRPr="00013F58">
        <w:rPr>
          <w:sz w:val="28"/>
          <w:lang w:val="en-GB"/>
        </w:rPr>
        <w:t xml:space="preserve"> we can collect the time taken for each algorithm to solve different amounts of blanks of Sudoku. </w:t>
      </w:r>
      <w:r w:rsidRPr="00013F58">
        <w:rPr>
          <w:sz w:val="28"/>
          <w:lang w:val="en-GB"/>
        </w:rPr>
        <w:t>It could be</w:t>
      </w:r>
      <w:r w:rsidR="007408BB" w:rsidRPr="00013F58">
        <w:rPr>
          <w:sz w:val="28"/>
          <w:lang w:val="en-GB"/>
        </w:rPr>
        <w:t xml:space="preserve"> possible</w:t>
      </w:r>
      <w:r w:rsidR="002B04C8" w:rsidRPr="00013F58">
        <w:rPr>
          <w:sz w:val="28"/>
          <w:lang w:val="en-GB"/>
        </w:rPr>
        <w:t xml:space="preserve"> for us</w:t>
      </w:r>
      <w:r w:rsidR="007408BB" w:rsidRPr="00013F58">
        <w:rPr>
          <w:sz w:val="28"/>
          <w:lang w:val="en-GB"/>
        </w:rPr>
        <w:t xml:space="preserve"> to </w:t>
      </w:r>
      <w:r w:rsidR="00CB09E0" w:rsidRPr="00013F58">
        <w:rPr>
          <w:sz w:val="28"/>
          <w:lang w:val="en-GB"/>
        </w:rPr>
        <w:t xml:space="preserve">use </w:t>
      </w:r>
      <w:r w:rsidR="007408BB" w:rsidRPr="00013F58">
        <w:rPr>
          <w:sz w:val="28"/>
          <w:lang w:val="en-GB"/>
        </w:rPr>
        <w:t xml:space="preserve">machine learning to </w:t>
      </w:r>
      <w:r w:rsidR="00CB09E0" w:rsidRPr="00013F58">
        <w:rPr>
          <w:sz w:val="28"/>
          <w:lang w:val="en-GB"/>
        </w:rPr>
        <w:t xml:space="preserve">create mathematical models </w:t>
      </w:r>
      <w:r w:rsidR="006D7529" w:rsidRPr="00013F58">
        <w:rPr>
          <w:sz w:val="28"/>
          <w:lang w:val="en-GB"/>
        </w:rPr>
        <w:t xml:space="preserve">to find relationship of the algorithms and the number of blank grids </w:t>
      </w:r>
      <w:r w:rsidR="00CB09E0" w:rsidRPr="00013F58">
        <w:rPr>
          <w:sz w:val="28"/>
          <w:lang w:val="en-GB"/>
        </w:rPr>
        <w:t>and let the program to choose the most suitable solution for different situations.</w:t>
      </w:r>
    </w:p>
    <w:p w14:paraId="01E780B2" w14:textId="77777777" w:rsidR="001F441A" w:rsidRPr="00013F58" w:rsidRDefault="001F441A" w:rsidP="004C1989">
      <w:pPr>
        <w:tabs>
          <w:tab w:val="left" w:pos="6245"/>
          <w:tab w:val="left" w:pos="7388"/>
        </w:tabs>
        <w:rPr>
          <w:sz w:val="28"/>
          <w:lang w:val="en-GB"/>
        </w:rPr>
      </w:pPr>
    </w:p>
    <w:p w14:paraId="514E127C" w14:textId="2F5A1A82" w:rsidR="00E54734" w:rsidRPr="00013F58" w:rsidDel="00ED7DE8" w:rsidRDefault="00E41440" w:rsidP="0088428D">
      <w:pPr>
        <w:tabs>
          <w:tab w:val="left" w:pos="6245"/>
        </w:tabs>
        <w:rPr>
          <w:del w:id="117" w:author="Tony Tong" w:date="2019-08-22T10:34:00Z"/>
          <w:sz w:val="28"/>
          <w:lang w:val="en-GB"/>
        </w:rPr>
      </w:pPr>
      <w:r w:rsidRPr="00013F58">
        <w:rPr>
          <w:sz w:val="28"/>
          <w:lang w:val="en-GB"/>
        </w:rPr>
        <w:t xml:space="preserve">Apart from computer science, I am also </w:t>
      </w:r>
      <w:del w:id="118" w:author="Tony Tong" w:date="2019-08-22T11:25:00Z">
        <w:r w:rsidR="00FA5025" w:rsidRPr="00013F58" w:rsidDel="0083143A">
          <w:rPr>
            <w:sz w:val="28"/>
            <w:lang w:val="en-GB"/>
          </w:rPr>
          <w:delText xml:space="preserve">very </w:delText>
        </w:r>
      </w:del>
      <w:r w:rsidR="00FA5025" w:rsidRPr="00013F58">
        <w:rPr>
          <w:sz w:val="28"/>
          <w:lang w:val="en-GB"/>
        </w:rPr>
        <w:t>interested in Math</w:t>
      </w:r>
      <w:del w:id="119" w:author="Tony Tong" w:date="2019-08-22T11:25:00Z">
        <w:r w:rsidR="00FA5025" w:rsidRPr="00013F58" w:rsidDel="0083143A">
          <w:rPr>
            <w:sz w:val="28"/>
            <w:lang w:val="en-GB"/>
          </w:rPr>
          <w:delText>ematic</w:delText>
        </w:r>
      </w:del>
      <w:r w:rsidR="00FA5025" w:rsidRPr="00013F58">
        <w:rPr>
          <w:sz w:val="28"/>
          <w:lang w:val="en-GB"/>
        </w:rPr>
        <w:t xml:space="preserve">s and Physics. </w:t>
      </w:r>
      <w:r w:rsidRPr="00013F58">
        <w:rPr>
          <w:sz w:val="28"/>
          <w:lang w:val="en-GB"/>
        </w:rPr>
        <w:t>I achieved a gold certificate in the UK Senior Mathematical Challenge 2018</w:t>
      </w:r>
      <w:r w:rsidR="00FA23C7" w:rsidRPr="00013F58">
        <w:rPr>
          <w:sz w:val="28"/>
          <w:lang w:val="en-GB"/>
        </w:rPr>
        <w:t xml:space="preserve"> and 2019</w:t>
      </w:r>
      <w:r w:rsidRPr="00013F58">
        <w:rPr>
          <w:sz w:val="28"/>
          <w:lang w:val="en-GB"/>
        </w:rPr>
        <w:t xml:space="preserve">. I have also achieved the First Place Certificate for the </w:t>
      </w:r>
      <w:del w:id="120" w:author="Tony Tong" w:date="2019-08-22T11:25:00Z">
        <w:r w:rsidRPr="00013F58" w:rsidDel="00456A74">
          <w:rPr>
            <w:sz w:val="28"/>
            <w:lang w:val="en-GB"/>
          </w:rPr>
          <w:delText>Problem Solving</w:delText>
        </w:r>
      </w:del>
      <w:ins w:id="121" w:author="Tony Tong" w:date="2019-08-22T11:25:00Z">
        <w:r w:rsidR="00456A74" w:rsidRPr="00013F58">
          <w:rPr>
            <w:sz w:val="28"/>
            <w:lang w:val="en-GB"/>
          </w:rPr>
          <w:t>Problem-Solving</w:t>
        </w:r>
      </w:ins>
      <w:r w:rsidRPr="00013F58">
        <w:rPr>
          <w:sz w:val="28"/>
          <w:lang w:val="en-GB"/>
        </w:rPr>
        <w:t xml:space="preserve"> Round in the High School Team </w:t>
      </w:r>
      <w:r w:rsidRPr="00013F58">
        <w:rPr>
          <w:sz w:val="28"/>
          <w:lang w:val="en-GB"/>
        </w:rPr>
        <w:lastRenderedPageBreak/>
        <w:t>Maths Competition</w:t>
      </w:r>
      <w:r w:rsidR="00A644E0" w:rsidRPr="00013F58">
        <w:rPr>
          <w:sz w:val="28"/>
          <w:lang w:val="en-GB"/>
        </w:rPr>
        <w:t xml:space="preserve"> in 2018</w:t>
      </w:r>
      <w:del w:id="122" w:author="Tony Tong" w:date="2019-08-22T11:26:00Z">
        <w:r w:rsidRPr="00013F58" w:rsidDel="00456A74">
          <w:rPr>
            <w:rFonts w:hint="eastAsia"/>
            <w:sz w:val="28"/>
            <w:lang w:val="en-GB"/>
          </w:rPr>
          <w:delText>.</w:delText>
        </w:r>
        <w:r w:rsidR="00A644E0" w:rsidRPr="00013F58" w:rsidDel="00456A74">
          <w:rPr>
            <w:rFonts w:hint="eastAsia"/>
            <w:sz w:val="28"/>
            <w:lang w:val="en-GB"/>
          </w:rPr>
          <w:delText xml:space="preserve"> </w:delText>
        </w:r>
        <w:r w:rsidR="00534408" w:rsidRPr="00013F58" w:rsidDel="00456A74">
          <w:rPr>
            <w:rFonts w:hint="eastAsia"/>
            <w:sz w:val="28"/>
            <w:lang w:val="en-GB"/>
          </w:rPr>
          <w:delText>This</w:delText>
        </w:r>
        <w:r w:rsidR="00FA23C7" w:rsidRPr="00013F58" w:rsidDel="00456A74">
          <w:rPr>
            <w:rFonts w:hint="eastAsia"/>
            <w:sz w:val="28"/>
            <w:lang w:val="en-GB"/>
          </w:rPr>
          <w:delText xml:space="preserve"> help</w:delText>
        </w:r>
        <w:r w:rsidR="00534408" w:rsidRPr="00013F58" w:rsidDel="00456A74">
          <w:rPr>
            <w:rFonts w:hint="eastAsia"/>
            <w:sz w:val="28"/>
            <w:lang w:val="en-GB"/>
          </w:rPr>
          <w:delText>s</w:delText>
        </w:r>
      </w:del>
      <w:ins w:id="123" w:author="Tony Tong" w:date="2019-08-22T11:26:00Z">
        <w:r w:rsidR="00456A74">
          <w:rPr>
            <w:rFonts w:hint="eastAsia"/>
            <w:sz w:val="28"/>
            <w:lang w:val="en-GB"/>
          </w:rPr>
          <w:t>,</w:t>
        </w:r>
        <w:r w:rsidR="00456A74">
          <w:rPr>
            <w:sz w:val="28"/>
            <w:lang w:val="en-GB"/>
          </w:rPr>
          <w:t xml:space="preserve"> which helped</w:t>
        </w:r>
      </w:ins>
      <w:r w:rsidR="00FA23C7" w:rsidRPr="00013F58">
        <w:rPr>
          <w:sz w:val="28"/>
          <w:lang w:val="en-GB"/>
        </w:rPr>
        <w:t xml:space="preserve"> me to </w:t>
      </w:r>
      <w:ins w:id="124" w:author="Tony Tong" w:date="2019-08-22T11:26:00Z">
        <w:r w:rsidR="00456A74" w:rsidRPr="00013F58">
          <w:rPr>
            <w:sz w:val="28"/>
            <w:lang w:val="en-GB"/>
          </w:rPr>
          <w:t xml:space="preserve">better </w:t>
        </w:r>
      </w:ins>
      <w:del w:id="125" w:author="Tony Tong" w:date="2019-08-22T11:26:00Z">
        <w:r w:rsidR="00FA23C7" w:rsidRPr="00013F58" w:rsidDel="00456A74">
          <w:rPr>
            <w:sz w:val="28"/>
            <w:lang w:val="en-GB"/>
          </w:rPr>
          <w:delText>have a</w:delText>
        </w:r>
      </w:del>
      <w:ins w:id="126" w:author="Tony Tong" w:date="2019-08-22T11:26:00Z">
        <w:r w:rsidR="00456A74">
          <w:rPr>
            <w:sz w:val="28"/>
            <w:lang w:val="en-GB"/>
          </w:rPr>
          <w:t>understand</w:t>
        </w:r>
      </w:ins>
      <w:r w:rsidR="00FA23C7" w:rsidRPr="00013F58">
        <w:rPr>
          <w:sz w:val="28"/>
          <w:lang w:val="en-GB"/>
        </w:rPr>
        <w:t xml:space="preserve"> </w:t>
      </w:r>
      <w:del w:id="127" w:author="Tony Tong" w:date="2019-08-22T11:26:00Z">
        <w:r w:rsidR="00FA23C7" w:rsidRPr="00013F58" w:rsidDel="00456A74">
          <w:rPr>
            <w:sz w:val="28"/>
            <w:lang w:val="en-GB"/>
          </w:rPr>
          <w:delText xml:space="preserve">better understanding of some </w:delText>
        </w:r>
      </w:del>
      <w:r w:rsidR="00FA23C7" w:rsidRPr="00013F58">
        <w:rPr>
          <w:sz w:val="28"/>
          <w:lang w:val="en-GB"/>
        </w:rPr>
        <w:t xml:space="preserve">mathematical concepts in computer science like the Asymptote </w:t>
      </w:r>
      <w:ins w:id="128" w:author="Tony Tong" w:date="2019-08-22T11:27:00Z">
        <w:r w:rsidR="00456A74">
          <w:rPr>
            <w:sz w:val="28"/>
            <w:lang w:val="en-GB"/>
          </w:rPr>
          <w:t xml:space="preserve">and big-O </w:t>
        </w:r>
      </w:ins>
      <w:r w:rsidR="00FA23C7" w:rsidRPr="00013F58">
        <w:rPr>
          <w:sz w:val="28"/>
          <w:lang w:val="en-GB"/>
        </w:rPr>
        <w:t>notations</w:t>
      </w:r>
      <w:del w:id="129" w:author="Tony Tong" w:date="2019-08-22T11:27:00Z">
        <w:r w:rsidR="00FA23C7" w:rsidRPr="00013F58" w:rsidDel="00456A74">
          <w:rPr>
            <w:sz w:val="28"/>
            <w:lang w:val="en-GB"/>
          </w:rPr>
          <w:delText xml:space="preserve"> and theory of some </w:delText>
        </w:r>
        <w:r w:rsidR="00534408" w:rsidRPr="00013F58" w:rsidDel="00456A74">
          <w:rPr>
            <w:sz w:val="28"/>
            <w:lang w:val="en-GB"/>
          </w:rPr>
          <w:delText>algorithms</w:delText>
        </w:r>
      </w:del>
      <w:r w:rsidR="00534408" w:rsidRPr="00013F58">
        <w:rPr>
          <w:sz w:val="28"/>
          <w:lang w:val="en-GB"/>
        </w:rPr>
        <w:t>.</w:t>
      </w:r>
    </w:p>
    <w:p w14:paraId="098BA3DB" w14:textId="77777777" w:rsidR="00D83B85" w:rsidRPr="00013F58" w:rsidRDefault="00D83B85" w:rsidP="0088428D">
      <w:pPr>
        <w:tabs>
          <w:tab w:val="left" w:pos="6245"/>
        </w:tabs>
        <w:rPr>
          <w:rFonts w:hint="eastAsia"/>
          <w:sz w:val="28"/>
          <w:lang w:val="en-GB"/>
        </w:rPr>
      </w:pPr>
    </w:p>
    <w:p w14:paraId="63278CF8" w14:textId="6BC17B32" w:rsidR="00BE6FEB" w:rsidRPr="00013F58" w:rsidDel="00ED7DE8" w:rsidRDefault="00BE6FEB" w:rsidP="0088428D">
      <w:pPr>
        <w:tabs>
          <w:tab w:val="left" w:pos="6245"/>
        </w:tabs>
        <w:rPr>
          <w:del w:id="130" w:author="Tony Tong" w:date="2019-08-22T10:34:00Z"/>
          <w:sz w:val="28"/>
          <w:lang w:val="en-GB"/>
        </w:rPr>
      </w:pPr>
      <w:commentRangeStart w:id="131"/>
      <w:del w:id="132" w:author="Tony Tong" w:date="2019-08-22T10:34:00Z">
        <w:r w:rsidRPr="00013F58" w:rsidDel="00ED7DE8">
          <w:rPr>
            <w:sz w:val="28"/>
            <w:lang w:val="en-GB"/>
          </w:rPr>
          <w:delText xml:space="preserve">After class, I am also an active person. I </w:delText>
        </w:r>
        <w:r w:rsidR="004F22D5" w:rsidRPr="00013F58" w:rsidDel="00ED7DE8">
          <w:rPr>
            <w:sz w:val="28"/>
            <w:lang w:val="en-GB"/>
          </w:rPr>
          <w:delText xml:space="preserve">am </w:delText>
        </w:r>
        <w:r w:rsidR="00493514" w:rsidRPr="00013F58" w:rsidDel="00ED7DE8">
          <w:rPr>
            <w:sz w:val="28"/>
            <w:lang w:val="en-GB"/>
          </w:rPr>
          <w:delText>the deputy head boy</w:delText>
        </w:r>
        <w:r w:rsidR="004F22D5" w:rsidRPr="00013F58" w:rsidDel="00ED7DE8">
          <w:rPr>
            <w:sz w:val="28"/>
            <w:lang w:val="en-GB"/>
          </w:rPr>
          <w:delText xml:space="preserve"> of our sc</w:delText>
        </w:r>
        <w:r w:rsidR="00FA23C7" w:rsidRPr="00013F58" w:rsidDel="00ED7DE8">
          <w:rPr>
            <w:sz w:val="28"/>
            <w:lang w:val="en-GB"/>
          </w:rPr>
          <w:delText>hool student council and</w:delText>
        </w:r>
        <w:r w:rsidR="004F22D5" w:rsidRPr="00013F58" w:rsidDel="00ED7DE8">
          <w:rPr>
            <w:sz w:val="28"/>
            <w:lang w:val="en-GB"/>
          </w:rPr>
          <w:delText xml:space="preserve"> organize some </w:delText>
        </w:r>
        <w:r w:rsidR="00FA23C7" w:rsidRPr="00013F58" w:rsidDel="00ED7DE8">
          <w:rPr>
            <w:sz w:val="28"/>
            <w:lang w:val="en-GB"/>
          </w:rPr>
          <w:delText xml:space="preserve">school events like video challenges and </w:delText>
        </w:r>
      </w:del>
      <w:del w:id="133" w:author="Tony Tong" w:date="2019-08-21T22:07:00Z">
        <w:r w:rsidR="00FA23C7" w:rsidRPr="00013F58" w:rsidDel="00013F58">
          <w:rPr>
            <w:sz w:val="28"/>
            <w:lang w:val="en-GB"/>
          </w:rPr>
          <w:delText>color</w:delText>
        </w:r>
      </w:del>
      <w:del w:id="134" w:author="Tony Tong" w:date="2019-08-22T10:34:00Z">
        <w:r w:rsidR="00FA23C7" w:rsidRPr="00013F58" w:rsidDel="00ED7DE8">
          <w:rPr>
            <w:sz w:val="28"/>
            <w:lang w:val="en-GB"/>
          </w:rPr>
          <w:delText xml:space="preserve"> run</w:delText>
        </w:r>
        <w:r w:rsidR="004F22D5" w:rsidRPr="00013F58" w:rsidDel="00ED7DE8">
          <w:rPr>
            <w:sz w:val="28"/>
            <w:lang w:val="en-GB"/>
          </w:rPr>
          <w:delText xml:space="preserve">. </w:delText>
        </w:r>
        <w:r w:rsidR="00493514" w:rsidRPr="00013F58" w:rsidDel="00ED7DE8">
          <w:rPr>
            <w:sz w:val="28"/>
            <w:lang w:val="en-GB"/>
          </w:rPr>
          <w:delText xml:space="preserve">I am also the captain of our school table tennis team and organize our team practices and competitions against other schools. </w:delText>
        </w:r>
        <w:r w:rsidR="004F22D5" w:rsidRPr="00013F58" w:rsidDel="00ED7DE8">
          <w:rPr>
            <w:sz w:val="28"/>
            <w:lang w:val="en-GB"/>
          </w:rPr>
          <w:delText xml:space="preserve">I have also attended a winter camp which is about how to use 3D printing to make the artificial limbs for the hands disables children. I enjoy these experience and I have learnt that it is important for us to corporate and divide our tasks when we do a group work so that we can work efficiently. </w:delText>
        </w:r>
        <w:r w:rsidR="00493514" w:rsidRPr="00013F58" w:rsidDel="00ED7DE8">
          <w:rPr>
            <w:sz w:val="28"/>
            <w:lang w:val="en-GB"/>
          </w:rPr>
          <w:delText>Besides, to be a good leader, it I s</w:delText>
        </w:r>
        <w:r w:rsidR="004F22D5" w:rsidRPr="00013F58" w:rsidDel="00ED7DE8">
          <w:rPr>
            <w:sz w:val="28"/>
            <w:lang w:val="en-GB"/>
          </w:rPr>
          <w:delText xml:space="preserve"> important to listen to others’ tho</w:delText>
        </w:r>
        <w:r w:rsidR="00493514" w:rsidRPr="00013F58" w:rsidDel="00ED7DE8">
          <w:rPr>
            <w:sz w:val="28"/>
            <w:lang w:val="en-GB"/>
          </w:rPr>
          <w:delText>ughts and combine them together.</w:delText>
        </w:r>
        <w:commentRangeEnd w:id="131"/>
        <w:r w:rsidR="00ED7DE8" w:rsidDel="00ED7DE8">
          <w:rPr>
            <w:rStyle w:val="aa"/>
          </w:rPr>
          <w:commentReference w:id="131"/>
        </w:r>
      </w:del>
    </w:p>
    <w:p w14:paraId="4D19C267" w14:textId="77777777" w:rsidR="00D83B85" w:rsidRPr="00013F58" w:rsidRDefault="00D83B85" w:rsidP="0088428D">
      <w:pPr>
        <w:tabs>
          <w:tab w:val="left" w:pos="6245"/>
        </w:tabs>
        <w:rPr>
          <w:rFonts w:hint="eastAsia"/>
          <w:sz w:val="28"/>
          <w:lang w:val="en-GB"/>
        </w:rPr>
      </w:pPr>
    </w:p>
    <w:p w14:paraId="138F15D5" w14:textId="06DFD4F2" w:rsidR="0098074D" w:rsidRPr="00013F58" w:rsidRDefault="00632BF9" w:rsidP="007C6FD4">
      <w:pPr>
        <w:tabs>
          <w:tab w:val="left" w:pos="1690"/>
        </w:tabs>
        <w:rPr>
          <w:sz w:val="28"/>
          <w:lang w:val="en-GB"/>
        </w:rPr>
      </w:pPr>
      <w:r w:rsidRPr="00013F58">
        <w:rPr>
          <w:sz w:val="28"/>
          <w:lang w:val="en-GB"/>
        </w:rPr>
        <w:t>I enjoyed the understanding from dedicating myself to these projects and take this co</w:t>
      </w:r>
      <w:r w:rsidR="008D54FD" w:rsidRPr="00013F58">
        <w:rPr>
          <w:sz w:val="28"/>
          <w:lang w:val="en-GB"/>
        </w:rPr>
        <w:t xml:space="preserve">mmitment into university. Also, </w:t>
      </w:r>
      <w:r w:rsidRPr="00013F58">
        <w:rPr>
          <w:sz w:val="28"/>
          <w:lang w:val="en-GB"/>
        </w:rPr>
        <w:t>I love the fact that</w:t>
      </w:r>
      <w:r w:rsidR="004F22D5" w:rsidRPr="00013F58">
        <w:rPr>
          <w:sz w:val="28"/>
          <w:lang w:val="en-GB"/>
        </w:rPr>
        <w:t xml:space="preserve"> computer science</w:t>
      </w:r>
      <w:r w:rsidRPr="00013F58">
        <w:rPr>
          <w:sz w:val="28"/>
          <w:lang w:val="en-GB"/>
        </w:rPr>
        <w:t xml:space="preserve"> can be applied to</w:t>
      </w:r>
      <w:r w:rsidR="004F22D5" w:rsidRPr="00013F58">
        <w:rPr>
          <w:sz w:val="28"/>
          <w:lang w:val="en-GB"/>
        </w:rPr>
        <w:t xml:space="preserve"> our daily life and </w:t>
      </w:r>
      <w:r w:rsidRPr="00013F58">
        <w:rPr>
          <w:sz w:val="28"/>
          <w:lang w:val="en-GB"/>
        </w:rPr>
        <w:t>make our life more convenient. I cannot wait to learn more at a higher level.</w:t>
      </w:r>
    </w:p>
    <w:sectPr w:rsidR="0098074D" w:rsidRPr="00013F58" w:rsidSect="00B531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6" w:author="Tony Tong" w:date="2019-08-22T10:59:00Z" w:initials="TT">
    <w:p w14:paraId="5A379D21" w14:textId="28D3CFBF" w:rsidR="0062341E" w:rsidRDefault="0062341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整个这一部分你的理解有问题</w:t>
      </w:r>
    </w:p>
  </w:comment>
  <w:comment w:id="71" w:author="Tony Tong" w:date="2019-08-22T11:04:00Z" w:initials="TT">
    <w:p w14:paraId="3AE3CB72" w14:textId="4ACF4DE3" w:rsidR="00B81D03" w:rsidRDefault="00B81D03">
      <w:pPr>
        <w:pStyle w:val="ab"/>
        <w:rPr>
          <w:rFonts w:hint="eastAsia"/>
        </w:rPr>
      </w:pPr>
      <w:r>
        <w:rPr>
          <w:rStyle w:val="aa"/>
          <w:rFonts w:hint="eastAsia"/>
        </w:rPr>
        <w:t>你这个部分描述的有点过于详细。一般来说不用这么详细因为看你PS的人不太可能不知道DFS和BFS如何来解决数独。所以这一部分需要删掉比较多的细节。</w:t>
      </w:r>
    </w:p>
  </w:comment>
  <w:comment w:id="111" w:author="Tony Tong" w:date="2019-08-22T11:23:00Z" w:initials="TT">
    <w:p w14:paraId="0B5CE503" w14:textId="14D3B10D" w:rsidR="0083143A" w:rsidRDefault="0083143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这一部分你需要具体跟我说一下你的思路是什么</w:t>
      </w:r>
    </w:p>
  </w:comment>
  <w:comment w:id="131" w:author="Tony Tong" w:date="2019-08-22T10:34:00Z" w:initials="TT">
    <w:p w14:paraId="4C4C89D4" w14:textId="6F879E10" w:rsidR="00ED7DE8" w:rsidRDefault="00ED7DE8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一般来说如果你有竞赛的内容需要写的话，这一段就需要删掉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379D21" w15:done="0"/>
  <w15:commentEx w15:paraId="3AE3CB72" w15:done="0"/>
  <w15:commentEx w15:paraId="0B5CE503" w15:done="0"/>
  <w15:commentEx w15:paraId="4C4C89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379D21" w16cid:durableId="2108F404"/>
  <w16cid:commentId w16cid:paraId="3AE3CB72" w16cid:durableId="2108F557"/>
  <w16cid:commentId w16cid:paraId="0B5CE503" w16cid:durableId="2108F9B7"/>
  <w16cid:commentId w16cid:paraId="4C4C89D4" w16cid:durableId="2108EE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EB447" w14:textId="77777777" w:rsidR="003F79E4" w:rsidRDefault="003F79E4" w:rsidP="008E49D5">
      <w:r>
        <w:separator/>
      </w:r>
    </w:p>
  </w:endnote>
  <w:endnote w:type="continuationSeparator" w:id="0">
    <w:p w14:paraId="3FDBF3A4" w14:textId="77777777" w:rsidR="003F79E4" w:rsidRDefault="003F79E4" w:rsidP="008E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FAAB6" w14:textId="77777777" w:rsidR="003F79E4" w:rsidRDefault="003F79E4" w:rsidP="008E49D5">
      <w:r>
        <w:separator/>
      </w:r>
    </w:p>
  </w:footnote>
  <w:footnote w:type="continuationSeparator" w:id="0">
    <w:p w14:paraId="54AF0147" w14:textId="77777777" w:rsidR="003F79E4" w:rsidRDefault="003F79E4" w:rsidP="008E49D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y Tong">
    <w15:presenceInfo w15:providerId="Windows Live" w15:userId="58af6b29c5f9b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65"/>
    <w:rsid w:val="00002A7F"/>
    <w:rsid w:val="00005377"/>
    <w:rsid w:val="00013F58"/>
    <w:rsid w:val="000518FF"/>
    <w:rsid w:val="000561DC"/>
    <w:rsid w:val="000661C0"/>
    <w:rsid w:val="00067367"/>
    <w:rsid w:val="00082808"/>
    <w:rsid w:val="000B1032"/>
    <w:rsid w:val="000B1A6A"/>
    <w:rsid w:val="000B4E9A"/>
    <w:rsid w:val="000C5C28"/>
    <w:rsid w:val="000D1034"/>
    <w:rsid w:val="000D401D"/>
    <w:rsid w:val="00101F9D"/>
    <w:rsid w:val="001173A8"/>
    <w:rsid w:val="00137886"/>
    <w:rsid w:val="00151903"/>
    <w:rsid w:val="001562D4"/>
    <w:rsid w:val="0016367E"/>
    <w:rsid w:val="001936FA"/>
    <w:rsid w:val="001C1F40"/>
    <w:rsid w:val="001C7845"/>
    <w:rsid w:val="001D4A76"/>
    <w:rsid w:val="001F441A"/>
    <w:rsid w:val="00210A26"/>
    <w:rsid w:val="00216060"/>
    <w:rsid w:val="0023324D"/>
    <w:rsid w:val="00233E73"/>
    <w:rsid w:val="002414F8"/>
    <w:rsid w:val="00246E44"/>
    <w:rsid w:val="00272F47"/>
    <w:rsid w:val="002755A1"/>
    <w:rsid w:val="002869F3"/>
    <w:rsid w:val="0029513E"/>
    <w:rsid w:val="002B04C8"/>
    <w:rsid w:val="002B6DCC"/>
    <w:rsid w:val="002C4744"/>
    <w:rsid w:val="002D2D07"/>
    <w:rsid w:val="003029EC"/>
    <w:rsid w:val="00306A63"/>
    <w:rsid w:val="00342968"/>
    <w:rsid w:val="00345FDB"/>
    <w:rsid w:val="00352938"/>
    <w:rsid w:val="00376A8D"/>
    <w:rsid w:val="00386F28"/>
    <w:rsid w:val="00387EDB"/>
    <w:rsid w:val="0039002B"/>
    <w:rsid w:val="003906DA"/>
    <w:rsid w:val="003A4CCD"/>
    <w:rsid w:val="003F5142"/>
    <w:rsid w:val="003F70D3"/>
    <w:rsid w:val="003F79E4"/>
    <w:rsid w:val="00425BB0"/>
    <w:rsid w:val="00447C5F"/>
    <w:rsid w:val="00447EA0"/>
    <w:rsid w:val="00454654"/>
    <w:rsid w:val="00456A74"/>
    <w:rsid w:val="00477230"/>
    <w:rsid w:val="00484A0C"/>
    <w:rsid w:val="0049348E"/>
    <w:rsid w:val="00493514"/>
    <w:rsid w:val="004B3AB2"/>
    <w:rsid w:val="004B4549"/>
    <w:rsid w:val="004C1989"/>
    <w:rsid w:val="004C340D"/>
    <w:rsid w:val="004D4017"/>
    <w:rsid w:val="004D66A1"/>
    <w:rsid w:val="004E7F7C"/>
    <w:rsid w:val="004F22D5"/>
    <w:rsid w:val="00511643"/>
    <w:rsid w:val="00534408"/>
    <w:rsid w:val="005677BE"/>
    <w:rsid w:val="005815B7"/>
    <w:rsid w:val="0059468E"/>
    <w:rsid w:val="0059703E"/>
    <w:rsid w:val="005A4FF8"/>
    <w:rsid w:val="005B665B"/>
    <w:rsid w:val="005C319F"/>
    <w:rsid w:val="005E1DC5"/>
    <w:rsid w:val="005E5C51"/>
    <w:rsid w:val="00603B20"/>
    <w:rsid w:val="00604266"/>
    <w:rsid w:val="00616976"/>
    <w:rsid w:val="0062341E"/>
    <w:rsid w:val="00624D91"/>
    <w:rsid w:val="00632BF9"/>
    <w:rsid w:val="00637228"/>
    <w:rsid w:val="00654026"/>
    <w:rsid w:val="006673BA"/>
    <w:rsid w:val="00690C5B"/>
    <w:rsid w:val="006A065D"/>
    <w:rsid w:val="006A28D9"/>
    <w:rsid w:val="006D7529"/>
    <w:rsid w:val="006F1C0A"/>
    <w:rsid w:val="006F2000"/>
    <w:rsid w:val="0071453A"/>
    <w:rsid w:val="0072424E"/>
    <w:rsid w:val="007408BB"/>
    <w:rsid w:val="00744C48"/>
    <w:rsid w:val="00747218"/>
    <w:rsid w:val="00747AA4"/>
    <w:rsid w:val="00754100"/>
    <w:rsid w:val="00797D77"/>
    <w:rsid w:val="007C6FD4"/>
    <w:rsid w:val="007D1BD0"/>
    <w:rsid w:val="007E4F7A"/>
    <w:rsid w:val="00813BE7"/>
    <w:rsid w:val="0083143A"/>
    <w:rsid w:val="0084788A"/>
    <w:rsid w:val="008551B3"/>
    <w:rsid w:val="008755AD"/>
    <w:rsid w:val="0088428D"/>
    <w:rsid w:val="00892598"/>
    <w:rsid w:val="008D54FD"/>
    <w:rsid w:val="008E49D5"/>
    <w:rsid w:val="00907C85"/>
    <w:rsid w:val="00920C08"/>
    <w:rsid w:val="00951996"/>
    <w:rsid w:val="009672AE"/>
    <w:rsid w:val="0098074D"/>
    <w:rsid w:val="009A4348"/>
    <w:rsid w:val="009A565C"/>
    <w:rsid w:val="009B7D60"/>
    <w:rsid w:val="009E25A1"/>
    <w:rsid w:val="00A253EF"/>
    <w:rsid w:val="00A32B4C"/>
    <w:rsid w:val="00A627CF"/>
    <w:rsid w:val="00A644E0"/>
    <w:rsid w:val="00A826C5"/>
    <w:rsid w:val="00A927C0"/>
    <w:rsid w:val="00A938F4"/>
    <w:rsid w:val="00AA13B6"/>
    <w:rsid w:val="00AB726C"/>
    <w:rsid w:val="00AB7EA5"/>
    <w:rsid w:val="00AC0C02"/>
    <w:rsid w:val="00AD3440"/>
    <w:rsid w:val="00AF081E"/>
    <w:rsid w:val="00B015B9"/>
    <w:rsid w:val="00B140C9"/>
    <w:rsid w:val="00B15652"/>
    <w:rsid w:val="00B477B4"/>
    <w:rsid w:val="00B5318E"/>
    <w:rsid w:val="00B80527"/>
    <w:rsid w:val="00B81D03"/>
    <w:rsid w:val="00B93F10"/>
    <w:rsid w:val="00BB1893"/>
    <w:rsid w:val="00BB3DBF"/>
    <w:rsid w:val="00BD174C"/>
    <w:rsid w:val="00BE6FEB"/>
    <w:rsid w:val="00BF3165"/>
    <w:rsid w:val="00BF79C4"/>
    <w:rsid w:val="00C259A2"/>
    <w:rsid w:val="00C56B28"/>
    <w:rsid w:val="00C57E80"/>
    <w:rsid w:val="00C76A28"/>
    <w:rsid w:val="00CA56E6"/>
    <w:rsid w:val="00CA71F4"/>
    <w:rsid w:val="00CB09E0"/>
    <w:rsid w:val="00CB6254"/>
    <w:rsid w:val="00CB7B26"/>
    <w:rsid w:val="00CE42D7"/>
    <w:rsid w:val="00D01070"/>
    <w:rsid w:val="00D26842"/>
    <w:rsid w:val="00D70EBA"/>
    <w:rsid w:val="00D73C61"/>
    <w:rsid w:val="00D83B85"/>
    <w:rsid w:val="00DC7533"/>
    <w:rsid w:val="00DD1854"/>
    <w:rsid w:val="00DD2109"/>
    <w:rsid w:val="00DD3EB6"/>
    <w:rsid w:val="00DE2183"/>
    <w:rsid w:val="00DE5D9B"/>
    <w:rsid w:val="00DF67B3"/>
    <w:rsid w:val="00E06020"/>
    <w:rsid w:val="00E10704"/>
    <w:rsid w:val="00E229DB"/>
    <w:rsid w:val="00E41440"/>
    <w:rsid w:val="00E54734"/>
    <w:rsid w:val="00E64EFC"/>
    <w:rsid w:val="00E7755E"/>
    <w:rsid w:val="00E8527A"/>
    <w:rsid w:val="00E94721"/>
    <w:rsid w:val="00EA46F3"/>
    <w:rsid w:val="00EB0371"/>
    <w:rsid w:val="00EB78D5"/>
    <w:rsid w:val="00EC3B28"/>
    <w:rsid w:val="00ED7DE8"/>
    <w:rsid w:val="00F11051"/>
    <w:rsid w:val="00F136BF"/>
    <w:rsid w:val="00F310C9"/>
    <w:rsid w:val="00F41975"/>
    <w:rsid w:val="00F651C9"/>
    <w:rsid w:val="00F72BEA"/>
    <w:rsid w:val="00F75ED6"/>
    <w:rsid w:val="00FA23C7"/>
    <w:rsid w:val="00FA5025"/>
    <w:rsid w:val="00FA50AC"/>
    <w:rsid w:val="00F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E1648"/>
  <w15:chartTrackingRefBased/>
  <w15:docId w15:val="{8C37387C-9D39-46A7-860C-667CE960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013F58"/>
  </w:style>
  <w:style w:type="paragraph" w:styleId="a4">
    <w:name w:val="Balloon Text"/>
    <w:basedOn w:val="a"/>
    <w:link w:val="a5"/>
    <w:uiPriority w:val="99"/>
    <w:semiHidden/>
    <w:unhideWhenUsed/>
    <w:rsid w:val="00013F5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3F5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E4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49D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4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49D5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ED7DE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D7DE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D7DE8"/>
  </w:style>
  <w:style w:type="paragraph" w:styleId="ad">
    <w:name w:val="annotation subject"/>
    <w:basedOn w:val="ab"/>
    <w:next w:val="ab"/>
    <w:link w:val="ae"/>
    <w:uiPriority w:val="99"/>
    <w:semiHidden/>
    <w:unhideWhenUsed/>
    <w:rsid w:val="00ED7DE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D7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5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Mason.Wan20</dc:creator>
  <cp:keywords/>
  <dc:description/>
  <cp:lastModifiedBy>Tony Tong</cp:lastModifiedBy>
  <cp:revision>2</cp:revision>
  <dcterms:created xsi:type="dcterms:W3CDTF">2019-07-23T15:17:00Z</dcterms:created>
  <dcterms:modified xsi:type="dcterms:W3CDTF">2019-08-22T10:27:00Z</dcterms:modified>
</cp:coreProperties>
</file>