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4EDA60" w14:textId="39899A00" w:rsidR="000B2AB3" w:rsidRPr="00322DF1" w:rsidRDefault="00E609F9">
      <w:pPr>
        <w:rPr>
          <w:rFonts w:eastAsiaTheme="minorEastAsia"/>
          <w:sz w:val="24"/>
          <w:szCs w:val="24"/>
          <w:lang w:val="en-GB"/>
        </w:rPr>
      </w:pPr>
      <w:commentRangeStart w:id="0"/>
      <w:r w:rsidRPr="00322DF1">
        <w:rPr>
          <w:sz w:val="24"/>
          <w:szCs w:val="24"/>
          <w:lang w:val="en-GB"/>
        </w:rPr>
        <w:t xml:space="preserve">The first time I wanted to </w:t>
      </w:r>
      <w:del w:id="1" w:author="Tony Tong" w:date="2019-08-19T15:01:00Z">
        <w:r w:rsidRPr="00322DF1" w:rsidDel="00E95F86">
          <w:rPr>
            <w:sz w:val="24"/>
            <w:szCs w:val="24"/>
            <w:lang w:val="en-GB"/>
          </w:rPr>
          <w:delText>acquire more professional knowledge about</w:delText>
        </w:r>
      </w:del>
      <w:ins w:id="2" w:author="Tony Tong" w:date="2019-08-19T15:01:00Z">
        <w:r w:rsidR="00E95F86" w:rsidRPr="00322DF1">
          <w:rPr>
            <w:sz w:val="24"/>
            <w:szCs w:val="24"/>
            <w:lang w:val="en-GB"/>
          </w:rPr>
          <w:t>dig deep into the world of</w:t>
        </w:r>
      </w:ins>
      <w:r w:rsidRPr="00322DF1">
        <w:rPr>
          <w:sz w:val="24"/>
          <w:szCs w:val="24"/>
          <w:lang w:val="en-GB"/>
        </w:rPr>
        <w:t xml:space="preserve"> Computer Science was a year</w:t>
      </w:r>
      <w:del w:id="3" w:author="Tony Tong" w:date="2019-08-19T15:01:00Z">
        <w:r w:rsidRPr="00322DF1" w:rsidDel="00E95F86">
          <w:rPr>
            <w:sz w:val="24"/>
            <w:szCs w:val="24"/>
            <w:lang w:val="en-GB"/>
          </w:rPr>
          <w:delText>s</w:delText>
        </w:r>
      </w:del>
      <w:r w:rsidRPr="00322DF1">
        <w:rPr>
          <w:sz w:val="24"/>
          <w:szCs w:val="24"/>
          <w:lang w:val="en-GB"/>
        </w:rPr>
        <w:t xml:space="preserve"> ago when I encountered my </w:t>
      </w:r>
      <w:proofErr w:type="spellStart"/>
      <w:r w:rsidRPr="00322DF1">
        <w:rPr>
          <w:sz w:val="24"/>
          <w:szCs w:val="24"/>
          <w:lang w:val="en-GB"/>
        </w:rPr>
        <w:t>favorite</w:t>
      </w:r>
      <w:proofErr w:type="spellEnd"/>
      <w:r w:rsidRPr="00322DF1">
        <w:rPr>
          <w:sz w:val="24"/>
          <w:szCs w:val="24"/>
          <w:lang w:val="en-GB"/>
        </w:rPr>
        <w:t xml:space="preserve"> animation, which showed me how splendid a game could be in</w:t>
      </w:r>
      <w:ins w:id="4" w:author="Tony Tong" w:date="2019-08-19T15:03:00Z">
        <w:r w:rsidR="00E95F86" w:rsidRPr="00322DF1">
          <w:rPr>
            <w:sz w:val="24"/>
            <w:szCs w:val="24"/>
            <w:lang w:val="en-GB"/>
          </w:rPr>
          <w:t xml:space="preserve"> the</w:t>
        </w:r>
      </w:ins>
      <w:r w:rsidRPr="00322DF1">
        <w:rPr>
          <w:sz w:val="24"/>
          <w:szCs w:val="24"/>
          <w:lang w:val="en-GB"/>
        </w:rPr>
        <w:t xml:space="preserve"> future with </w:t>
      </w:r>
      <w:del w:id="5" w:author="Tony Tong" w:date="2019-08-19T15:02:00Z">
        <w:r w:rsidRPr="00322DF1" w:rsidDel="00E95F86">
          <w:rPr>
            <w:sz w:val="24"/>
            <w:szCs w:val="24"/>
            <w:lang w:val="en-GB"/>
          </w:rPr>
          <w:delText xml:space="preserve">those </w:delText>
        </w:r>
      </w:del>
      <w:r w:rsidRPr="00322DF1">
        <w:rPr>
          <w:sz w:val="24"/>
          <w:szCs w:val="24"/>
          <w:lang w:val="en-GB"/>
        </w:rPr>
        <w:t xml:space="preserve">advanced computer technologies that the background stories </w:t>
      </w:r>
      <w:del w:id="6" w:author="Tony Tong" w:date="2019-08-19T15:03:00Z">
        <w:r w:rsidRPr="00322DF1" w:rsidDel="00E95F86">
          <w:rPr>
            <w:sz w:val="24"/>
            <w:szCs w:val="24"/>
            <w:lang w:val="en-GB"/>
          </w:rPr>
          <w:delText xml:space="preserve">of missions </w:delText>
        </w:r>
      </w:del>
      <w:r w:rsidRPr="00322DF1">
        <w:rPr>
          <w:sz w:val="24"/>
          <w:szCs w:val="24"/>
          <w:lang w:val="en-GB"/>
        </w:rPr>
        <w:t xml:space="preserve">are </w:t>
      </w:r>
      <w:del w:id="7" w:author="Tony Tong" w:date="2019-08-19T15:03:00Z">
        <w:r w:rsidRPr="00322DF1" w:rsidDel="00E95F86">
          <w:rPr>
            <w:sz w:val="24"/>
            <w:szCs w:val="24"/>
            <w:lang w:val="en-GB"/>
          </w:rPr>
          <w:delText xml:space="preserve">randomly and </w:delText>
        </w:r>
      </w:del>
      <w:r w:rsidRPr="00322DF1">
        <w:rPr>
          <w:sz w:val="24"/>
          <w:szCs w:val="24"/>
          <w:lang w:val="en-GB"/>
        </w:rPr>
        <w:t xml:space="preserve">automatically </w:t>
      </w:r>
      <w:del w:id="8" w:author="Tony Tong" w:date="2019-08-19T15:03:00Z">
        <w:r w:rsidRPr="00322DF1" w:rsidDel="00E95F86">
          <w:rPr>
            <w:sz w:val="24"/>
            <w:szCs w:val="24"/>
            <w:lang w:val="en-GB"/>
          </w:rPr>
          <w:delText xml:space="preserve">created </w:delText>
        </w:r>
      </w:del>
      <w:ins w:id="9" w:author="Tony Tong" w:date="2019-08-19T15:03:00Z">
        <w:r w:rsidR="00E95F86" w:rsidRPr="00322DF1">
          <w:rPr>
            <w:sz w:val="24"/>
            <w:szCs w:val="24"/>
            <w:lang w:val="en-GB"/>
          </w:rPr>
          <w:t>generated</w:t>
        </w:r>
        <w:r w:rsidR="00E95F86" w:rsidRPr="00322DF1">
          <w:rPr>
            <w:sz w:val="24"/>
            <w:szCs w:val="24"/>
            <w:lang w:val="en-GB"/>
          </w:rPr>
          <w:t xml:space="preserve"> </w:t>
        </w:r>
      </w:ins>
      <w:r w:rsidRPr="00322DF1">
        <w:rPr>
          <w:sz w:val="24"/>
          <w:szCs w:val="24"/>
          <w:lang w:val="en-GB"/>
        </w:rPr>
        <w:t xml:space="preserve">by system and </w:t>
      </w:r>
      <w:commentRangeStart w:id="10"/>
      <w:del w:id="11" w:author="Tony Tong" w:date="2019-08-19T15:01:00Z">
        <w:r w:rsidRPr="00322DF1" w:rsidDel="00E95F86">
          <w:rPr>
            <w:sz w:val="24"/>
            <w:szCs w:val="24"/>
            <w:lang w:val="en-GB"/>
          </w:rPr>
          <w:delText>NPCs</w:delText>
        </w:r>
      </w:del>
      <w:commentRangeEnd w:id="10"/>
      <w:r w:rsidR="00E95F86" w:rsidRPr="00322DF1">
        <w:rPr>
          <w:rStyle w:val="ac"/>
          <w:lang w:val="en-GB"/>
        </w:rPr>
        <w:commentReference w:id="10"/>
      </w:r>
      <w:del w:id="12" w:author="Tony Tong" w:date="2019-08-19T15:01:00Z">
        <w:r w:rsidRPr="00322DF1" w:rsidDel="00E95F86">
          <w:rPr>
            <w:sz w:val="24"/>
            <w:szCs w:val="24"/>
            <w:lang w:val="en-GB"/>
          </w:rPr>
          <w:delText xml:space="preserve"> </w:delText>
        </w:r>
      </w:del>
      <w:ins w:id="13" w:author="Tony Tong" w:date="2019-08-19T15:01:00Z">
        <w:r w:rsidR="00E95F86" w:rsidRPr="00322DF1">
          <w:rPr>
            <w:sz w:val="24"/>
            <w:szCs w:val="24"/>
            <w:lang w:val="en-GB"/>
          </w:rPr>
          <w:t>AI</w:t>
        </w:r>
        <w:r w:rsidR="00E95F86" w:rsidRPr="00322DF1">
          <w:rPr>
            <w:sz w:val="24"/>
            <w:szCs w:val="24"/>
            <w:lang w:val="en-GB"/>
          </w:rPr>
          <w:t xml:space="preserve">s </w:t>
        </w:r>
      </w:ins>
      <w:r w:rsidRPr="00322DF1">
        <w:rPr>
          <w:sz w:val="24"/>
          <w:szCs w:val="24"/>
          <w:lang w:val="en-GB"/>
        </w:rPr>
        <w:t>have independent thinking abilit</w:t>
      </w:r>
      <w:ins w:id="14" w:author="Tony Tong" w:date="2019-08-19T15:03:00Z">
        <w:r w:rsidR="00E95F86" w:rsidRPr="00322DF1">
          <w:rPr>
            <w:sz w:val="24"/>
            <w:szCs w:val="24"/>
            <w:lang w:val="en-GB"/>
          </w:rPr>
          <w:t>ies</w:t>
        </w:r>
      </w:ins>
      <w:del w:id="15" w:author="Tony Tong" w:date="2019-08-19T15:03:00Z">
        <w:r w:rsidRPr="00322DF1" w:rsidDel="00E95F86">
          <w:rPr>
            <w:sz w:val="24"/>
            <w:szCs w:val="24"/>
            <w:lang w:val="en-GB"/>
          </w:rPr>
          <w:delText>y</w:delText>
        </w:r>
      </w:del>
      <w:r w:rsidRPr="00322DF1">
        <w:rPr>
          <w:sz w:val="24"/>
          <w:szCs w:val="24"/>
          <w:lang w:val="en-GB"/>
        </w:rPr>
        <w:t>. Delving deeper into it, computer science became more and more charming, particularly those spectacular artificial intelligence and virtual reality, etc, which offer the possibility to break the limit of material world and allow players to enjoy immersive game environment.</w:t>
      </w:r>
      <w:ins w:id="16" w:author="Tony Tong" w:date="2019-08-19T15:11:00Z">
        <w:r w:rsidR="00B03AA0" w:rsidRPr="00322DF1">
          <w:rPr>
            <w:sz w:val="24"/>
            <w:szCs w:val="24"/>
            <w:lang w:val="en-GB"/>
          </w:rPr>
          <w:t xml:space="preserve"> As I </w:t>
        </w:r>
      </w:ins>
      <w:ins w:id="17" w:author="Tony Tong" w:date="2019-08-19T15:12:00Z">
        <w:r w:rsidR="00B03AA0" w:rsidRPr="00322DF1">
          <w:rPr>
            <w:sz w:val="24"/>
            <w:szCs w:val="24"/>
            <w:lang w:val="en-GB"/>
          </w:rPr>
          <w:t>learnt more, CS became more charming to me and</w:t>
        </w:r>
      </w:ins>
      <w:r w:rsidRPr="00322DF1">
        <w:rPr>
          <w:sz w:val="24"/>
          <w:szCs w:val="24"/>
          <w:lang w:val="en-GB"/>
        </w:rPr>
        <w:t xml:space="preserve"> </w:t>
      </w:r>
      <w:ins w:id="18" w:author="Tony Tong" w:date="2019-08-19T15:12:00Z">
        <w:r w:rsidR="00B03AA0" w:rsidRPr="00322DF1">
          <w:rPr>
            <w:sz w:val="24"/>
            <w:szCs w:val="24"/>
            <w:lang w:val="en-GB"/>
          </w:rPr>
          <w:t>s</w:t>
        </w:r>
      </w:ins>
      <w:del w:id="19" w:author="Tony Tong" w:date="2019-08-19T15:12:00Z">
        <w:r w:rsidRPr="00322DF1" w:rsidDel="00B03AA0">
          <w:rPr>
            <w:sz w:val="24"/>
            <w:szCs w:val="24"/>
            <w:lang w:val="en-GB"/>
          </w:rPr>
          <w:delText>S</w:delText>
        </w:r>
      </w:del>
      <w:r w:rsidRPr="00322DF1">
        <w:rPr>
          <w:sz w:val="24"/>
          <w:szCs w:val="24"/>
          <w:lang w:val="en-GB"/>
        </w:rPr>
        <w:t>ince then, I have got a strong desire for being one of game</w:t>
      </w:r>
      <w:ins w:id="20" w:author="Tony Tong" w:date="2019-08-19T15:12:00Z">
        <w:r w:rsidR="00B03AA0" w:rsidRPr="00322DF1">
          <w:rPr>
            <w:sz w:val="24"/>
            <w:szCs w:val="24"/>
            <w:lang w:val="en-GB"/>
          </w:rPr>
          <w:t xml:space="preserve"> and AI</w:t>
        </w:r>
      </w:ins>
      <w:r w:rsidRPr="00322DF1">
        <w:rPr>
          <w:sz w:val="24"/>
          <w:szCs w:val="24"/>
          <w:lang w:val="en-GB"/>
        </w:rPr>
        <w:t xml:space="preserve"> industry staff</w:t>
      </w:r>
      <w:ins w:id="21" w:author="Tony Tong" w:date="2019-08-19T15:13:00Z">
        <w:r w:rsidR="00B03AA0" w:rsidRPr="00322DF1">
          <w:rPr>
            <w:sz w:val="24"/>
            <w:szCs w:val="24"/>
            <w:lang w:val="en-GB"/>
          </w:rPr>
          <w:t>s</w:t>
        </w:r>
      </w:ins>
      <w:r w:rsidRPr="00322DF1">
        <w:rPr>
          <w:sz w:val="24"/>
          <w:szCs w:val="24"/>
          <w:lang w:val="en-GB"/>
        </w:rPr>
        <w:t xml:space="preserve"> who establish and support surreal worlds in games</w:t>
      </w:r>
      <w:del w:id="22" w:author="Tony Tong" w:date="2019-08-19T15:13:00Z">
        <w:r w:rsidRPr="00322DF1" w:rsidDel="00B03AA0">
          <w:rPr>
            <w:sz w:val="24"/>
            <w:szCs w:val="24"/>
            <w:lang w:val="en-GB"/>
          </w:rPr>
          <w:delText>, so it is my future goal to engage game-related occupation and I prone to be a game developer.</w:delText>
        </w:r>
      </w:del>
      <w:ins w:id="23" w:author="Tony Tong" w:date="2019-08-19T15:13:00Z">
        <w:r w:rsidR="00B03AA0" w:rsidRPr="00322DF1">
          <w:rPr>
            <w:sz w:val="24"/>
            <w:szCs w:val="24"/>
            <w:lang w:val="en-GB"/>
          </w:rPr>
          <w:t>.</w:t>
        </w:r>
        <w:commentRangeEnd w:id="0"/>
        <w:r w:rsidR="00B03AA0" w:rsidRPr="00322DF1">
          <w:rPr>
            <w:rStyle w:val="ac"/>
            <w:lang w:val="en-GB"/>
          </w:rPr>
          <w:commentReference w:id="0"/>
        </w:r>
      </w:ins>
    </w:p>
    <w:p w14:paraId="051C9741" w14:textId="77777777" w:rsidR="000B2AB3" w:rsidRPr="00322DF1" w:rsidRDefault="000B2AB3">
      <w:pPr>
        <w:rPr>
          <w:sz w:val="24"/>
          <w:szCs w:val="24"/>
          <w:lang w:val="en-GB"/>
        </w:rPr>
      </w:pPr>
    </w:p>
    <w:p w14:paraId="34E34E30" w14:textId="1AE26B90" w:rsidR="000B2AB3" w:rsidRPr="00322DF1" w:rsidRDefault="00E609F9">
      <w:pPr>
        <w:rPr>
          <w:sz w:val="24"/>
          <w:szCs w:val="24"/>
          <w:lang w:val="en-GB"/>
        </w:rPr>
      </w:pPr>
      <w:r w:rsidRPr="00322DF1">
        <w:rPr>
          <w:sz w:val="24"/>
          <w:szCs w:val="24"/>
          <w:lang w:val="en-GB"/>
        </w:rPr>
        <w:t xml:space="preserve">Last year, I attended a summer school </w:t>
      </w:r>
      <w:del w:id="24" w:author="Tony Tong" w:date="2019-08-19T15:14:00Z">
        <w:r w:rsidRPr="00322DF1" w:rsidDel="00B03AA0">
          <w:rPr>
            <w:sz w:val="24"/>
            <w:szCs w:val="24"/>
            <w:lang w:val="en-GB"/>
          </w:rPr>
          <w:delText xml:space="preserve">in </w:delText>
        </w:r>
      </w:del>
      <w:ins w:id="25" w:author="Tony Tong" w:date="2019-08-19T15:14:00Z">
        <w:r w:rsidR="00B03AA0" w:rsidRPr="00322DF1">
          <w:rPr>
            <w:sz w:val="24"/>
            <w:szCs w:val="24"/>
            <w:lang w:val="en-GB"/>
          </w:rPr>
          <w:t>at</w:t>
        </w:r>
        <w:r w:rsidR="00B03AA0" w:rsidRPr="00322DF1">
          <w:rPr>
            <w:sz w:val="24"/>
            <w:szCs w:val="24"/>
            <w:lang w:val="en-GB"/>
          </w:rPr>
          <w:t xml:space="preserve"> </w:t>
        </w:r>
      </w:ins>
      <w:r w:rsidRPr="00322DF1">
        <w:rPr>
          <w:sz w:val="24"/>
          <w:szCs w:val="24"/>
          <w:lang w:val="en-GB"/>
        </w:rPr>
        <w:t xml:space="preserve">University of Oxford and it was the first time I </w:t>
      </w:r>
      <w:del w:id="26" w:author="Tony Tong" w:date="2019-08-19T15:14:00Z">
        <w:r w:rsidRPr="00322DF1" w:rsidDel="00B03AA0">
          <w:rPr>
            <w:sz w:val="24"/>
            <w:szCs w:val="24"/>
            <w:lang w:val="en-GB"/>
          </w:rPr>
          <w:delText>have had</w:delText>
        </w:r>
      </w:del>
      <w:ins w:id="27" w:author="Tony Tong" w:date="2019-08-19T15:14:00Z">
        <w:r w:rsidR="00B03AA0" w:rsidRPr="00322DF1">
          <w:rPr>
            <w:sz w:val="24"/>
            <w:szCs w:val="24"/>
            <w:lang w:val="en-GB"/>
          </w:rPr>
          <w:t>attended a</w:t>
        </w:r>
      </w:ins>
      <w:r w:rsidRPr="00322DF1">
        <w:rPr>
          <w:sz w:val="24"/>
          <w:szCs w:val="24"/>
          <w:lang w:val="en-GB"/>
        </w:rPr>
        <w:t xml:space="preserve"> </w:t>
      </w:r>
      <w:del w:id="28" w:author="Tony Tong" w:date="2019-08-19T15:15:00Z">
        <w:r w:rsidRPr="00322DF1" w:rsidDel="00B03AA0">
          <w:rPr>
            <w:sz w:val="24"/>
            <w:szCs w:val="24"/>
            <w:lang w:val="en-GB"/>
          </w:rPr>
          <w:delText>computer science</w:delText>
        </w:r>
      </w:del>
      <w:ins w:id="29" w:author="Tony Tong" w:date="2019-08-19T15:15:00Z">
        <w:r w:rsidR="00B03AA0" w:rsidRPr="00322DF1">
          <w:rPr>
            <w:sz w:val="24"/>
            <w:szCs w:val="24"/>
            <w:lang w:val="en-GB"/>
          </w:rPr>
          <w:t>CS</w:t>
        </w:r>
      </w:ins>
      <w:r w:rsidRPr="00322DF1">
        <w:rPr>
          <w:sz w:val="24"/>
          <w:szCs w:val="24"/>
          <w:lang w:val="en-GB"/>
        </w:rPr>
        <w:t xml:space="preserve"> course. Surprisingly, I </w:t>
      </w:r>
      <w:del w:id="30" w:author="Tony Tong" w:date="2019-08-19T15:15:00Z">
        <w:r w:rsidRPr="00322DF1" w:rsidDel="00B03AA0">
          <w:rPr>
            <w:sz w:val="24"/>
            <w:szCs w:val="24"/>
            <w:lang w:val="en-GB"/>
          </w:rPr>
          <w:delText>found myself having</w:delText>
        </w:r>
      </w:del>
      <w:ins w:id="31" w:author="Tony Tong" w:date="2019-08-19T15:15:00Z">
        <w:r w:rsidR="00B03AA0" w:rsidRPr="00322DF1">
          <w:rPr>
            <w:sz w:val="24"/>
            <w:szCs w:val="24"/>
            <w:lang w:val="en-GB"/>
          </w:rPr>
          <w:t>was</w:t>
        </w:r>
      </w:ins>
      <w:r w:rsidRPr="00322DF1">
        <w:rPr>
          <w:sz w:val="24"/>
          <w:szCs w:val="24"/>
          <w:lang w:val="en-GB"/>
        </w:rPr>
        <w:t xml:space="preserve"> great</w:t>
      </w:r>
      <w:ins w:id="32" w:author="Tony Tong" w:date="2019-08-19T15:15:00Z">
        <w:r w:rsidR="00B03AA0" w:rsidRPr="00322DF1">
          <w:rPr>
            <w:sz w:val="24"/>
            <w:szCs w:val="24"/>
            <w:lang w:val="en-GB"/>
          </w:rPr>
          <w:t>ly</w:t>
        </w:r>
      </w:ins>
      <w:r w:rsidRPr="00322DF1">
        <w:rPr>
          <w:sz w:val="24"/>
          <w:szCs w:val="24"/>
          <w:lang w:val="en-GB"/>
        </w:rPr>
        <w:t xml:space="preserve"> interest</w:t>
      </w:r>
      <w:ins w:id="33" w:author="Tony Tong" w:date="2019-08-19T15:15:00Z">
        <w:r w:rsidR="00B03AA0" w:rsidRPr="00322DF1">
          <w:rPr>
            <w:sz w:val="24"/>
            <w:szCs w:val="24"/>
            <w:lang w:val="en-GB"/>
          </w:rPr>
          <w:t>ed</w:t>
        </w:r>
      </w:ins>
      <w:r w:rsidRPr="00322DF1">
        <w:rPr>
          <w:sz w:val="24"/>
          <w:szCs w:val="24"/>
          <w:lang w:val="en-GB"/>
        </w:rPr>
        <w:t xml:space="preserve"> in programming. It was like communicating with a friend and the computer could give me many expected responses, which was even more comfortable than </w:t>
      </w:r>
      <w:r w:rsidR="001129DE" w:rsidRPr="00322DF1">
        <w:rPr>
          <w:rFonts w:eastAsiaTheme="minorEastAsia"/>
          <w:sz w:val="24"/>
          <w:szCs w:val="24"/>
          <w:lang w:val="en-GB"/>
        </w:rPr>
        <w:t>interacting</w:t>
      </w:r>
      <w:r w:rsidRPr="00322DF1">
        <w:rPr>
          <w:sz w:val="24"/>
          <w:szCs w:val="24"/>
          <w:lang w:val="en-GB"/>
        </w:rPr>
        <w:t xml:space="preserve"> with a person. We had several tasks</w:t>
      </w:r>
      <w:del w:id="34" w:author="Tony Tong" w:date="2019-08-19T15:15:00Z">
        <w:r w:rsidRPr="00322DF1" w:rsidDel="00B03AA0">
          <w:rPr>
            <w:sz w:val="24"/>
            <w:szCs w:val="24"/>
            <w:lang w:val="en-GB"/>
          </w:rPr>
          <w:delText xml:space="preserve"> from professors</w:delText>
        </w:r>
      </w:del>
      <w:r w:rsidRPr="00322DF1">
        <w:rPr>
          <w:sz w:val="24"/>
          <w:szCs w:val="24"/>
          <w:lang w:val="en-GB"/>
        </w:rPr>
        <w:t xml:space="preserve">, involving </w:t>
      </w:r>
      <w:del w:id="35" w:author="Tony Tong" w:date="2019-08-19T15:16:00Z">
        <w:r w:rsidRPr="00322DF1" w:rsidDel="00B03AA0">
          <w:rPr>
            <w:sz w:val="24"/>
            <w:szCs w:val="24"/>
            <w:lang w:val="en-GB"/>
          </w:rPr>
          <w:delText>writing a group of</w:delText>
        </w:r>
      </w:del>
      <w:ins w:id="36" w:author="Tony Tong" w:date="2019-08-19T15:16:00Z">
        <w:r w:rsidR="00B03AA0" w:rsidRPr="00322DF1">
          <w:rPr>
            <w:sz w:val="24"/>
            <w:szCs w:val="24"/>
            <w:lang w:val="en-GB"/>
          </w:rPr>
          <w:t>designing</w:t>
        </w:r>
      </w:ins>
      <w:r w:rsidRPr="00322DF1">
        <w:rPr>
          <w:sz w:val="24"/>
          <w:szCs w:val="24"/>
          <w:lang w:val="en-GB"/>
        </w:rPr>
        <w:t xml:space="preserve"> web</w:t>
      </w:r>
      <w:del w:id="37" w:author="Tony Tong" w:date="2019-08-19T15:16:00Z">
        <w:r w:rsidR="001129DE" w:rsidRPr="00322DF1" w:rsidDel="00B03AA0">
          <w:rPr>
            <w:rFonts w:eastAsiaTheme="minorEastAsia"/>
            <w:sz w:val="24"/>
            <w:szCs w:val="24"/>
            <w:lang w:val="en-GB"/>
          </w:rPr>
          <w:delText xml:space="preserve"> </w:delText>
        </w:r>
        <w:r w:rsidRPr="00322DF1" w:rsidDel="00B03AA0">
          <w:rPr>
            <w:sz w:val="24"/>
            <w:szCs w:val="24"/>
            <w:lang w:val="en-GB"/>
          </w:rPr>
          <w:delText>pages</w:delText>
        </w:r>
      </w:del>
      <w:ins w:id="38" w:author="Tony Tong" w:date="2019-08-19T15:16:00Z">
        <w:r w:rsidR="00B03AA0" w:rsidRPr="00322DF1">
          <w:rPr>
            <w:sz w:val="24"/>
            <w:szCs w:val="24"/>
            <w:lang w:val="en-GB"/>
          </w:rPr>
          <w:t>sites</w:t>
        </w:r>
      </w:ins>
      <w:r w:rsidRPr="00322DF1">
        <w:rPr>
          <w:sz w:val="24"/>
          <w:szCs w:val="24"/>
          <w:lang w:val="en-GB"/>
        </w:rPr>
        <w:t xml:space="preserve"> and</w:t>
      </w:r>
      <w:ins w:id="39" w:author="Tony Tong" w:date="2019-08-19T15:16:00Z">
        <w:r w:rsidR="00B03AA0" w:rsidRPr="00322DF1">
          <w:rPr>
            <w:sz w:val="24"/>
            <w:szCs w:val="24"/>
            <w:lang w:val="en-GB"/>
          </w:rPr>
          <w:t xml:space="preserve"> implementing</w:t>
        </w:r>
      </w:ins>
      <w:r w:rsidRPr="00322DF1">
        <w:rPr>
          <w:sz w:val="24"/>
          <w:szCs w:val="24"/>
          <w:lang w:val="en-GB"/>
        </w:rPr>
        <w:t xml:space="preserve"> a program of encryption and</w:t>
      </w:r>
      <w:del w:id="40" w:author="Tony Tong" w:date="2019-08-19T15:16:00Z">
        <w:r w:rsidRPr="00322DF1" w:rsidDel="00B03AA0">
          <w:rPr>
            <w:sz w:val="24"/>
            <w:szCs w:val="24"/>
            <w:lang w:val="en-GB"/>
          </w:rPr>
          <w:delText xml:space="preserve"> corresponding</w:delText>
        </w:r>
      </w:del>
      <w:r w:rsidRPr="00322DF1">
        <w:rPr>
          <w:sz w:val="24"/>
          <w:szCs w:val="24"/>
          <w:lang w:val="en-GB"/>
        </w:rPr>
        <w:t xml:space="preserve"> decryption. </w:t>
      </w:r>
      <w:ins w:id="41" w:author="Tony Tong" w:date="2019-08-19T15:20:00Z">
        <w:r w:rsidR="00B03AA0" w:rsidRPr="00322DF1">
          <w:rPr>
            <w:sz w:val="24"/>
            <w:szCs w:val="24"/>
            <w:lang w:val="en-GB"/>
          </w:rPr>
          <w:t xml:space="preserve">While the </w:t>
        </w:r>
      </w:ins>
      <w:ins w:id="42" w:author="Tony Tong" w:date="2019-08-19T15:21:00Z">
        <w:r w:rsidR="00B03AA0" w:rsidRPr="00322DF1">
          <w:rPr>
            <w:sz w:val="24"/>
            <w:szCs w:val="24"/>
            <w:lang w:val="en-GB"/>
          </w:rPr>
          <w:t>tutor</w:t>
        </w:r>
      </w:ins>
      <w:ins w:id="43" w:author="Tony Tong" w:date="2019-08-19T15:20:00Z">
        <w:r w:rsidR="00B03AA0" w:rsidRPr="00322DF1">
          <w:rPr>
            <w:sz w:val="24"/>
            <w:szCs w:val="24"/>
            <w:lang w:val="en-GB"/>
          </w:rPr>
          <w:t xml:space="preserve"> only</w:t>
        </w:r>
      </w:ins>
      <w:ins w:id="44" w:author="Tony Tong" w:date="2019-08-19T15:21:00Z">
        <w:r w:rsidR="00B03AA0" w:rsidRPr="00322DF1">
          <w:rPr>
            <w:sz w:val="24"/>
            <w:szCs w:val="24"/>
            <w:lang w:val="en-GB"/>
          </w:rPr>
          <w:t xml:space="preserve"> taught us fundamental programming skills like </w:t>
        </w:r>
        <w:r w:rsidR="00DE213C" w:rsidRPr="00322DF1">
          <w:rPr>
            <w:sz w:val="24"/>
            <w:szCs w:val="24"/>
            <w:lang w:val="en-GB"/>
          </w:rPr>
          <w:t>selection statements and loops</w:t>
        </w:r>
      </w:ins>
      <w:ins w:id="45" w:author="Tony Tong" w:date="2019-08-19T15:22:00Z">
        <w:r w:rsidR="00DE213C" w:rsidRPr="00322DF1">
          <w:rPr>
            <w:sz w:val="24"/>
            <w:szCs w:val="24"/>
            <w:lang w:val="en-GB"/>
          </w:rPr>
          <w:t xml:space="preserve"> and I had not learnt programming before</w:t>
        </w:r>
      </w:ins>
      <w:ins w:id="46" w:author="Tony Tong" w:date="2019-08-19T15:21:00Z">
        <w:r w:rsidR="00DE213C" w:rsidRPr="00322DF1">
          <w:rPr>
            <w:sz w:val="24"/>
            <w:szCs w:val="24"/>
            <w:lang w:val="en-GB"/>
          </w:rPr>
          <w:t>,</w:t>
        </w:r>
      </w:ins>
      <w:ins w:id="47" w:author="Tony Tong" w:date="2019-08-19T15:23:00Z">
        <w:r w:rsidR="00DE213C" w:rsidRPr="00322DF1">
          <w:rPr>
            <w:sz w:val="24"/>
            <w:szCs w:val="24"/>
            <w:lang w:val="en-GB"/>
          </w:rPr>
          <w:t xml:space="preserve"> we had to learn coding from some online materials recommended by the tutor, from which I</w:t>
        </w:r>
      </w:ins>
      <w:ins w:id="48" w:author="Tony Tong" w:date="2019-08-19T15:21:00Z">
        <w:r w:rsidR="00DE213C" w:rsidRPr="00322DF1">
          <w:rPr>
            <w:sz w:val="24"/>
            <w:szCs w:val="24"/>
            <w:lang w:val="en-GB"/>
          </w:rPr>
          <w:t xml:space="preserve"> developed a strong self-learning ability from the course.</w:t>
        </w:r>
      </w:ins>
      <w:del w:id="49" w:author="Tony Tong" w:date="2019-08-19T15:23:00Z">
        <w:r w:rsidRPr="00322DF1" w:rsidDel="00DE213C">
          <w:rPr>
            <w:sz w:val="24"/>
            <w:szCs w:val="24"/>
            <w:lang w:val="en-GB"/>
          </w:rPr>
          <w:delText>Mainly it trained my ability of self-learning and constructed my confidence that I was capable to learn it well, as I had no basis of computer science before while professors only taught us some basics like selection statements and loops and then recommended us a website named w3school where we could learn and imitate the codes other users shared. Only when we could not understand the contents would we consult with tutors.</w:delText>
        </w:r>
      </w:del>
      <w:r w:rsidRPr="00322DF1">
        <w:rPr>
          <w:sz w:val="24"/>
          <w:szCs w:val="24"/>
          <w:lang w:val="en-GB"/>
        </w:rPr>
        <w:t xml:space="preserve"> </w:t>
      </w:r>
    </w:p>
    <w:p w14:paraId="0F3B5C69" w14:textId="77777777" w:rsidR="000B2AB3" w:rsidRPr="00322DF1" w:rsidRDefault="000B2AB3">
      <w:pPr>
        <w:rPr>
          <w:sz w:val="24"/>
          <w:szCs w:val="24"/>
          <w:lang w:val="en-GB"/>
        </w:rPr>
      </w:pPr>
    </w:p>
    <w:p w14:paraId="7354DADE" w14:textId="50624556" w:rsidR="000B2AB3" w:rsidRPr="00322DF1" w:rsidRDefault="00E609F9">
      <w:pPr>
        <w:rPr>
          <w:sz w:val="24"/>
          <w:szCs w:val="24"/>
          <w:lang w:val="en-GB"/>
        </w:rPr>
      </w:pPr>
      <w:commentRangeStart w:id="50"/>
      <w:proofErr w:type="gramStart"/>
      <w:r w:rsidRPr="00322DF1">
        <w:rPr>
          <w:sz w:val="24"/>
          <w:szCs w:val="24"/>
          <w:lang w:val="en-GB"/>
        </w:rPr>
        <w:t>In order to</w:t>
      </w:r>
      <w:proofErr w:type="gramEnd"/>
      <w:r w:rsidRPr="00322DF1">
        <w:rPr>
          <w:sz w:val="24"/>
          <w:szCs w:val="24"/>
          <w:lang w:val="en-GB"/>
        </w:rPr>
        <w:t xml:space="preserve"> accomplish the encryption program, I searched online for functions I probably needed and came up with several plans. At </w:t>
      </w:r>
      <w:del w:id="51" w:author="Tony Tong" w:date="2019-08-19T15:41:00Z">
        <w:r w:rsidRPr="00322DF1" w:rsidDel="00CA3258">
          <w:rPr>
            <w:sz w:val="24"/>
            <w:szCs w:val="24"/>
            <w:lang w:val="en-GB"/>
          </w:rPr>
          <w:delText>first</w:delText>
        </w:r>
      </w:del>
      <w:ins w:id="52" w:author="Tony Tong" w:date="2019-08-19T15:41:00Z">
        <w:r w:rsidR="00CA3258" w:rsidRPr="00322DF1">
          <w:rPr>
            <w:sz w:val="24"/>
            <w:szCs w:val="24"/>
            <w:lang w:val="en-GB"/>
          </w:rPr>
          <w:t>first,</w:t>
        </w:r>
      </w:ins>
      <w:r w:rsidRPr="00322DF1">
        <w:rPr>
          <w:sz w:val="24"/>
          <w:szCs w:val="24"/>
          <w:lang w:val="en-GB"/>
        </w:rPr>
        <w:t xml:space="preserve"> I was considering of writing a dictionary however it was impossible to </w:t>
      </w:r>
      <w:del w:id="53" w:author="Tony Tong" w:date="2019-08-19T15:40:00Z">
        <w:r w:rsidRPr="00322DF1" w:rsidDel="00CA3258">
          <w:rPr>
            <w:sz w:val="24"/>
            <w:szCs w:val="24"/>
            <w:lang w:val="en-GB"/>
          </w:rPr>
          <w:delText xml:space="preserve">input </w:delText>
        </w:r>
      </w:del>
      <w:ins w:id="54" w:author="Tony Tong" w:date="2019-08-19T15:40:00Z">
        <w:r w:rsidR="00CA3258" w:rsidRPr="00322DF1">
          <w:rPr>
            <w:sz w:val="24"/>
            <w:szCs w:val="24"/>
            <w:lang w:val="en-GB"/>
          </w:rPr>
          <w:t>cover all</w:t>
        </w:r>
        <w:r w:rsidR="00CA3258" w:rsidRPr="00322DF1">
          <w:rPr>
            <w:sz w:val="24"/>
            <w:szCs w:val="24"/>
            <w:lang w:val="en-GB"/>
          </w:rPr>
          <w:t xml:space="preserve"> </w:t>
        </w:r>
      </w:ins>
      <w:r w:rsidRPr="00322DF1">
        <w:rPr>
          <w:sz w:val="24"/>
          <w:szCs w:val="24"/>
          <w:lang w:val="en-GB"/>
        </w:rPr>
        <w:t>characters of all</w:t>
      </w:r>
      <w:del w:id="55" w:author="Tony Tong" w:date="2019-08-19T15:40:00Z">
        <w:r w:rsidRPr="00322DF1" w:rsidDel="00CA3258">
          <w:rPr>
            <w:sz w:val="24"/>
            <w:szCs w:val="24"/>
            <w:lang w:val="en-GB"/>
          </w:rPr>
          <w:delText xml:space="preserve"> of</w:delText>
        </w:r>
      </w:del>
      <w:r w:rsidRPr="00322DF1">
        <w:rPr>
          <w:sz w:val="24"/>
          <w:szCs w:val="24"/>
          <w:lang w:val="en-GB"/>
        </w:rPr>
        <w:t xml:space="preserve"> languages in the world. </w:t>
      </w:r>
      <w:del w:id="56" w:author="Tony Tong" w:date="2019-08-19T15:41:00Z">
        <w:r w:rsidRPr="00322DF1" w:rsidDel="00322DF1">
          <w:rPr>
            <w:sz w:val="24"/>
            <w:szCs w:val="24"/>
            <w:lang w:val="en-GB"/>
          </w:rPr>
          <w:delText xml:space="preserve">Therefore </w:delText>
        </w:r>
      </w:del>
      <w:ins w:id="57" w:author="Tony Tong" w:date="2019-08-19T15:41:00Z">
        <w:r w:rsidR="00322DF1" w:rsidRPr="00322DF1">
          <w:rPr>
            <w:sz w:val="24"/>
            <w:szCs w:val="24"/>
            <w:lang w:val="en-GB"/>
          </w:rPr>
          <w:t>As</w:t>
        </w:r>
        <w:r w:rsidR="00322DF1" w:rsidRPr="00322DF1">
          <w:rPr>
            <w:sz w:val="24"/>
            <w:szCs w:val="24"/>
            <w:lang w:val="en-GB"/>
          </w:rPr>
          <w:t xml:space="preserve"> </w:t>
        </w:r>
      </w:ins>
      <w:r w:rsidRPr="00322DF1">
        <w:rPr>
          <w:sz w:val="24"/>
          <w:szCs w:val="24"/>
          <w:lang w:val="en-GB"/>
        </w:rPr>
        <w:t xml:space="preserve">I </w:t>
      </w:r>
      <w:del w:id="58" w:author="Tony Tong" w:date="2019-08-19T15:42:00Z">
        <w:r w:rsidRPr="00322DF1" w:rsidDel="00322DF1">
          <w:rPr>
            <w:sz w:val="24"/>
            <w:szCs w:val="24"/>
            <w:lang w:val="en-GB"/>
          </w:rPr>
          <w:delText xml:space="preserve">did more researches </w:delText>
        </w:r>
      </w:del>
      <w:ins w:id="59" w:author="Tony Tong" w:date="2019-08-19T15:42:00Z">
        <w:r w:rsidR="00322DF1" w:rsidRPr="00322DF1">
          <w:rPr>
            <w:sz w:val="24"/>
            <w:szCs w:val="24"/>
            <w:lang w:val="en-GB"/>
          </w:rPr>
          <w:t xml:space="preserve">researched more </w:t>
        </w:r>
      </w:ins>
      <w:r w:rsidRPr="00322DF1">
        <w:rPr>
          <w:sz w:val="24"/>
          <w:szCs w:val="24"/>
          <w:lang w:val="en-GB"/>
        </w:rPr>
        <w:t>and</w:t>
      </w:r>
      <w:ins w:id="60" w:author="Tony Tong" w:date="2019-08-19T15:42:00Z">
        <w:r w:rsidR="00322DF1" w:rsidRPr="00322DF1">
          <w:rPr>
            <w:sz w:val="24"/>
            <w:szCs w:val="24"/>
            <w:lang w:val="en-GB"/>
          </w:rPr>
          <w:t xml:space="preserve"> I</w:t>
        </w:r>
      </w:ins>
      <w:r w:rsidRPr="00322DF1">
        <w:rPr>
          <w:sz w:val="24"/>
          <w:szCs w:val="24"/>
          <w:lang w:val="en-GB"/>
        </w:rPr>
        <w:t xml:space="preserve"> finally knew that</w:t>
      </w:r>
      <w:del w:id="61" w:author="Tony Tong" w:date="2019-08-19T15:42:00Z">
        <w:r w:rsidRPr="00322DF1" w:rsidDel="00322DF1">
          <w:rPr>
            <w:sz w:val="24"/>
            <w:szCs w:val="24"/>
            <w:lang w:val="en-GB"/>
          </w:rPr>
          <w:delText xml:space="preserve"> almost</w:delText>
        </w:r>
      </w:del>
      <w:r w:rsidRPr="00322DF1">
        <w:rPr>
          <w:sz w:val="24"/>
          <w:szCs w:val="24"/>
          <w:lang w:val="en-GB"/>
        </w:rPr>
        <w:t xml:space="preserve"> all characters are</w:t>
      </w:r>
      <w:ins w:id="62" w:author="Tony Tong" w:date="2019-08-19T15:42:00Z">
        <w:r w:rsidR="00322DF1" w:rsidRPr="00322DF1">
          <w:rPr>
            <w:sz w:val="24"/>
            <w:szCs w:val="24"/>
            <w:lang w:val="en-GB"/>
          </w:rPr>
          <w:t xml:space="preserve"> uniquely</w:t>
        </w:r>
      </w:ins>
      <w:r w:rsidRPr="00322DF1">
        <w:rPr>
          <w:sz w:val="24"/>
          <w:szCs w:val="24"/>
          <w:lang w:val="en-GB"/>
        </w:rPr>
        <w:t xml:space="preserve"> encoded</w:t>
      </w:r>
      <w:ins w:id="63" w:author="Tony Tong" w:date="2019-08-19T15:42:00Z">
        <w:r w:rsidR="00322DF1" w:rsidRPr="00322DF1">
          <w:rPr>
            <w:sz w:val="24"/>
            <w:szCs w:val="24"/>
            <w:lang w:val="en-GB"/>
          </w:rPr>
          <w:t xml:space="preserve"> a</w:t>
        </w:r>
      </w:ins>
      <w:ins w:id="64" w:author="Tony Tong" w:date="2019-08-19T15:43:00Z">
        <w:r w:rsidR="00322DF1" w:rsidRPr="00322DF1">
          <w:rPr>
            <w:sz w:val="24"/>
            <w:szCs w:val="24"/>
            <w:lang w:val="en-GB"/>
          </w:rPr>
          <w:t>s numbers</w:t>
        </w:r>
      </w:ins>
      <w:r w:rsidRPr="00322DF1">
        <w:rPr>
          <w:sz w:val="24"/>
          <w:szCs w:val="24"/>
          <w:lang w:val="en-GB"/>
        </w:rPr>
        <w:t xml:space="preserve"> </w:t>
      </w:r>
      <w:del w:id="65" w:author="Tony Tong" w:date="2019-08-19T15:42:00Z">
        <w:r w:rsidRPr="00322DF1" w:rsidDel="00322DF1">
          <w:rPr>
            <w:sz w:val="24"/>
            <w:szCs w:val="24"/>
            <w:lang w:val="en-GB"/>
          </w:rPr>
          <w:delText>specifically with</w:delText>
        </w:r>
      </w:del>
      <w:ins w:id="66" w:author="Tony Tong" w:date="2019-08-19T15:42:00Z">
        <w:r w:rsidR="00322DF1" w:rsidRPr="00322DF1">
          <w:rPr>
            <w:sz w:val="24"/>
            <w:szCs w:val="24"/>
            <w:lang w:val="en-GB"/>
          </w:rPr>
          <w:t>using</w:t>
        </w:r>
      </w:ins>
      <w:r w:rsidRPr="00322DF1">
        <w:rPr>
          <w:sz w:val="24"/>
          <w:szCs w:val="24"/>
          <w:lang w:val="en-GB"/>
        </w:rPr>
        <w:t xml:space="preserve"> </w:t>
      </w:r>
      <w:r w:rsidR="00CB10D3" w:rsidRPr="00322DF1">
        <w:rPr>
          <w:sz w:val="24"/>
          <w:szCs w:val="24"/>
          <w:lang w:val="en-GB"/>
        </w:rPr>
        <w:t>Unicode</w:t>
      </w:r>
      <w:del w:id="67" w:author="Tony Tong" w:date="2019-08-19T15:43:00Z">
        <w:r w:rsidRPr="00322DF1" w:rsidDel="00322DF1">
          <w:rPr>
            <w:sz w:val="24"/>
            <w:szCs w:val="24"/>
            <w:lang w:val="en-GB"/>
          </w:rPr>
          <w:delText xml:space="preserve"> so </w:delText>
        </w:r>
      </w:del>
      <w:ins w:id="68" w:author="Tony Tong" w:date="2019-08-19T15:43:00Z">
        <w:r w:rsidR="00322DF1" w:rsidRPr="00322DF1">
          <w:rPr>
            <w:sz w:val="24"/>
            <w:szCs w:val="24"/>
            <w:lang w:val="en-GB"/>
          </w:rPr>
          <w:t xml:space="preserve">. Hence, </w:t>
        </w:r>
      </w:ins>
      <w:r w:rsidRPr="00322DF1">
        <w:rPr>
          <w:sz w:val="24"/>
          <w:szCs w:val="24"/>
          <w:lang w:val="en-GB"/>
        </w:rPr>
        <w:t>I decided to</w:t>
      </w:r>
      <w:ins w:id="69" w:author="Tony Tong" w:date="2019-08-19T15:43:00Z">
        <w:r w:rsidR="00322DF1" w:rsidRPr="00322DF1">
          <w:rPr>
            <w:sz w:val="24"/>
            <w:szCs w:val="24"/>
            <w:lang w:val="en-GB"/>
          </w:rPr>
          <w:t xml:space="preserve"> </w:t>
        </w:r>
      </w:ins>
      <w:ins w:id="70" w:author="Tony Tong" w:date="2019-08-19T15:44:00Z">
        <w:r w:rsidR="00322DF1" w:rsidRPr="00322DF1">
          <w:rPr>
            <w:sz w:val="24"/>
            <w:szCs w:val="24"/>
            <w:lang w:val="en-GB"/>
          </w:rPr>
          <w:t>transform strings into numbers</w:t>
        </w:r>
      </w:ins>
      <w:del w:id="71" w:author="Tony Tong" w:date="2019-08-19T15:44:00Z">
        <w:r w:rsidRPr="00322DF1" w:rsidDel="00322DF1">
          <w:rPr>
            <w:sz w:val="24"/>
            <w:szCs w:val="24"/>
            <w:lang w:val="en-GB"/>
          </w:rPr>
          <w:delText xml:space="preserve"> vary the </w:delText>
        </w:r>
        <w:r w:rsidR="00CB10D3" w:rsidRPr="00322DF1" w:rsidDel="00322DF1">
          <w:rPr>
            <w:sz w:val="24"/>
            <w:szCs w:val="24"/>
            <w:lang w:val="en-GB"/>
          </w:rPr>
          <w:delText>Unicode</w:delText>
        </w:r>
        <w:r w:rsidRPr="00322DF1" w:rsidDel="00322DF1">
          <w:rPr>
            <w:sz w:val="24"/>
            <w:szCs w:val="24"/>
            <w:lang w:val="en-GB"/>
          </w:rPr>
          <w:delText xml:space="preserve"> of the strings should be</w:delText>
        </w:r>
      </w:del>
      <w:ins w:id="72" w:author="Tony Tong" w:date="2019-08-19T15:44:00Z">
        <w:r w:rsidR="00322DF1" w:rsidRPr="00322DF1">
          <w:rPr>
            <w:sz w:val="24"/>
            <w:szCs w:val="24"/>
            <w:lang w:val="en-GB"/>
          </w:rPr>
          <w:t>, so that it can be</w:t>
        </w:r>
      </w:ins>
      <w:r w:rsidRPr="00322DF1">
        <w:rPr>
          <w:sz w:val="24"/>
          <w:szCs w:val="24"/>
          <w:lang w:val="en-GB"/>
        </w:rPr>
        <w:t xml:space="preserve"> encrypted with mathematical functions. Meanwhile, for the characters of different positions in a string, I used distinct functions to </w:t>
      </w:r>
      <w:r w:rsidR="000B5963" w:rsidRPr="00322DF1">
        <w:rPr>
          <w:sz w:val="24"/>
          <w:szCs w:val="24"/>
          <w:lang w:val="en-GB"/>
        </w:rPr>
        <w:t>increase the complexity of my c</w:t>
      </w:r>
      <w:r w:rsidR="000B5963" w:rsidRPr="00322DF1">
        <w:rPr>
          <w:rFonts w:eastAsiaTheme="minorEastAsia"/>
          <w:sz w:val="24"/>
          <w:szCs w:val="24"/>
          <w:lang w:val="en-GB"/>
        </w:rPr>
        <w:t>i</w:t>
      </w:r>
      <w:r w:rsidRPr="00322DF1">
        <w:rPr>
          <w:sz w:val="24"/>
          <w:szCs w:val="24"/>
          <w:lang w:val="en-GB"/>
        </w:rPr>
        <w:t xml:space="preserve">pher. For example, the letters on positions whose indexes can </w:t>
      </w:r>
      <w:proofErr w:type="gramStart"/>
      <w:r w:rsidRPr="00322DF1">
        <w:rPr>
          <w:sz w:val="24"/>
          <w:szCs w:val="24"/>
          <w:lang w:val="en-GB"/>
        </w:rPr>
        <w:t>be divided</w:t>
      </w:r>
      <w:proofErr w:type="gramEnd"/>
      <w:r w:rsidRPr="00322DF1">
        <w:rPr>
          <w:sz w:val="24"/>
          <w:szCs w:val="24"/>
          <w:lang w:val="en-GB"/>
        </w:rPr>
        <w:t xml:space="preserve"> exactly would use y=x^2 while those have factor 7 would choose another. Similarly, the decryption processes used corresponding inverse function</w:t>
      </w:r>
      <w:r w:rsidR="007174A2" w:rsidRPr="00322DF1">
        <w:rPr>
          <w:rFonts w:eastAsiaTheme="minorEastAsia"/>
          <w:sz w:val="24"/>
          <w:szCs w:val="24"/>
          <w:lang w:val="en-GB"/>
        </w:rPr>
        <w:t>s</w:t>
      </w:r>
      <w:r w:rsidR="0048139B" w:rsidRPr="00322DF1">
        <w:rPr>
          <w:sz w:val="24"/>
          <w:szCs w:val="24"/>
          <w:lang w:val="en-GB"/>
        </w:rPr>
        <w:t xml:space="preserve">. </w:t>
      </w:r>
      <w:r w:rsidR="0048139B" w:rsidRPr="00322DF1">
        <w:rPr>
          <w:rFonts w:eastAsiaTheme="minorEastAsia"/>
          <w:sz w:val="24"/>
          <w:szCs w:val="24"/>
          <w:lang w:val="en-GB"/>
        </w:rPr>
        <w:t>T</w:t>
      </w:r>
      <w:r w:rsidRPr="00322DF1">
        <w:rPr>
          <w:sz w:val="24"/>
          <w:szCs w:val="24"/>
          <w:lang w:val="en-GB"/>
        </w:rPr>
        <w:t>his project</w:t>
      </w:r>
      <w:r w:rsidR="0048139B" w:rsidRPr="00322DF1">
        <w:rPr>
          <w:rFonts w:eastAsiaTheme="minorEastAsia"/>
          <w:sz w:val="24"/>
          <w:szCs w:val="24"/>
          <w:lang w:val="en-GB"/>
        </w:rPr>
        <w:t xml:space="preserve"> expanded </w:t>
      </w:r>
      <w:r w:rsidR="007174A2" w:rsidRPr="00322DF1">
        <w:rPr>
          <w:rFonts w:eastAsiaTheme="minorEastAsia"/>
          <w:sz w:val="24"/>
          <w:szCs w:val="24"/>
          <w:lang w:val="en-GB"/>
        </w:rPr>
        <w:t>my</w:t>
      </w:r>
      <w:r w:rsidRPr="00322DF1">
        <w:rPr>
          <w:sz w:val="24"/>
          <w:szCs w:val="24"/>
          <w:lang w:val="en-GB"/>
        </w:rPr>
        <w:t xml:space="preserve"> knowledge of encryption quite a few, and I did realize that cryptography is indispensable and ubiquitous, it </w:t>
      </w:r>
      <w:proofErr w:type="gramStart"/>
      <w:r w:rsidRPr="00322DF1">
        <w:rPr>
          <w:sz w:val="24"/>
          <w:szCs w:val="24"/>
          <w:lang w:val="en-GB"/>
        </w:rPr>
        <w:t>is widely used</w:t>
      </w:r>
      <w:proofErr w:type="gramEnd"/>
      <w:r w:rsidRPr="00322DF1">
        <w:rPr>
          <w:sz w:val="24"/>
          <w:szCs w:val="24"/>
          <w:lang w:val="en-GB"/>
        </w:rPr>
        <w:t xml:space="preserve"> for encryption of</w:t>
      </w:r>
      <w:r w:rsidR="0048139B" w:rsidRPr="00322DF1">
        <w:rPr>
          <w:rFonts w:eastAsiaTheme="minorEastAsia"/>
          <w:sz w:val="24"/>
          <w:szCs w:val="24"/>
          <w:lang w:val="en-GB"/>
        </w:rPr>
        <w:t xml:space="preserve"> application or website</w:t>
      </w:r>
      <w:r w:rsidRPr="00322DF1">
        <w:rPr>
          <w:sz w:val="24"/>
          <w:szCs w:val="24"/>
          <w:lang w:val="en-GB"/>
        </w:rPr>
        <w:t xml:space="preserve"> accounts</w:t>
      </w:r>
      <w:r w:rsidR="0048139B" w:rsidRPr="00322DF1">
        <w:rPr>
          <w:rFonts w:eastAsiaTheme="minorEastAsia"/>
          <w:sz w:val="24"/>
          <w:szCs w:val="24"/>
          <w:lang w:val="en-GB"/>
        </w:rPr>
        <w:t xml:space="preserve">, </w:t>
      </w:r>
      <w:r w:rsidRPr="00322DF1">
        <w:rPr>
          <w:sz w:val="24"/>
          <w:szCs w:val="24"/>
          <w:lang w:val="en-GB"/>
        </w:rPr>
        <w:t>etc; the data of a game also require protection to prevent leakage of information.</w:t>
      </w:r>
      <w:commentRangeEnd w:id="50"/>
      <w:r w:rsidR="00322DF1" w:rsidRPr="00322DF1">
        <w:rPr>
          <w:rStyle w:val="ac"/>
          <w:lang w:val="en-GB"/>
        </w:rPr>
        <w:commentReference w:id="50"/>
      </w:r>
    </w:p>
    <w:p w14:paraId="195D75BB" w14:textId="77777777" w:rsidR="000B2AB3" w:rsidRPr="00322DF1" w:rsidRDefault="000B2AB3">
      <w:pPr>
        <w:rPr>
          <w:sz w:val="24"/>
          <w:szCs w:val="24"/>
          <w:lang w:val="en-GB"/>
        </w:rPr>
      </w:pPr>
    </w:p>
    <w:p w14:paraId="317A3CCF" w14:textId="661B1491" w:rsidR="000B2AB3" w:rsidRPr="00322DF1" w:rsidRDefault="00322DF1">
      <w:pPr>
        <w:rPr>
          <w:rFonts w:eastAsiaTheme="minorEastAsia"/>
          <w:sz w:val="24"/>
          <w:szCs w:val="24"/>
          <w:lang w:val="en-GB"/>
        </w:rPr>
      </w:pPr>
      <w:commentRangeStart w:id="73"/>
      <w:ins w:id="74" w:author="Tony Tong" w:date="2019-08-19T15:51:00Z">
        <w:r w:rsidRPr="00322DF1">
          <w:rPr>
            <w:sz w:val="24"/>
            <w:szCs w:val="24"/>
            <w:lang w:val="en-GB"/>
          </w:rPr>
          <w:t>A</w:t>
        </w:r>
        <w:r w:rsidRPr="00322DF1">
          <w:rPr>
            <w:sz w:val="24"/>
            <w:szCs w:val="24"/>
            <w:lang w:val="en-GB"/>
          </w:rPr>
          <w:t>fter our presentations</w:t>
        </w:r>
        <w:r w:rsidRPr="00322DF1">
          <w:rPr>
            <w:sz w:val="24"/>
            <w:szCs w:val="24"/>
            <w:lang w:val="en-GB"/>
          </w:rPr>
          <w:t>, t</w:t>
        </w:r>
      </w:ins>
      <w:del w:id="75" w:author="Tony Tong" w:date="2019-08-19T15:51:00Z">
        <w:r w:rsidR="00E609F9" w:rsidRPr="00322DF1" w:rsidDel="00322DF1">
          <w:rPr>
            <w:sz w:val="24"/>
            <w:szCs w:val="24"/>
            <w:lang w:val="en-GB"/>
          </w:rPr>
          <w:delText>T</w:delText>
        </w:r>
      </w:del>
      <w:r w:rsidR="00E609F9" w:rsidRPr="00322DF1">
        <w:rPr>
          <w:sz w:val="24"/>
          <w:szCs w:val="24"/>
          <w:lang w:val="en-GB"/>
        </w:rPr>
        <w:t xml:space="preserve">utors introduced us about some encryption history like enigma in the </w:t>
      </w:r>
      <w:del w:id="76" w:author="Tony Tong" w:date="2019-08-19T15:51:00Z">
        <w:r w:rsidR="00CB10D3" w:rsidRPr="00322DF1" w:rsidDel="00322DF1">
          <w:rPr>
            <w:sz w:val="24"/>
            <w:szCs w:val="24"/>
            <w:lang w:val="en-GB"/>
          </w:rPr>
          <w:delText xml:space="preserve">Second </w:delText>
        </w:r>
      </w:del>
      <w:r w:rsidR="00CB10D3" w:rsidRPr="00322DF1">
        <w:rPr>
          <w:sz w:val="24"/>
          <w:szCs w:val="24"/>
          <w:lang w:val="en-GB"/>
        </w:rPr>
        <w:t>World War</w:t>
      </w:r>
      <w:r w:rsidR="00E609F9" w:rsidRPr="00322DF1">
        <w:rPr>
          <w:sz w:val="24"/>
          <w:szCs w:val="24"/>
          <w:lang w:val="en-GB"/>
        </w:rPr>
        <w:t xml:space="preserve"> </w:t>
      </w:r>
      <w:ins w:id="77" w:author="Tony Tong" w:date="2019-08-19T15:51:00Z">
        <w:r w:rsidRPr="00322DF1">
          <w:rPr>
            <w:sz w:val="24"/>
            <w:szCs w:val="24"/>
            <w:lang w:val="en-GB"/>
          </w:rPr>
          <w:t>II</w:t>
        </w:r>
      </w:ins>
      <w:del w:id="78" w:author="Tony Tong" w:date="2019-08-19T15:51:00Z">
        <w:r w:rsidR="00E609F9" w:rsidRPr="00322DF1" w:rsidDel="00322DF1">
          <w:rPr>
            <w:sz w:val="24"/>
            <w:szCs w:val="24"/>
            <w:lang w:val="en-GB"/>
          </w:rPr>
          <w:delText>after our presentations</w:delText>
        </w:r>
      </w:del>
      <w:r w:rsidR="00E609F9" w:rsidRPr="00322DF1">
        <w:rPr>
          <w:sz w:val="24"/>
          <w:szCs w:val="24"/>
          <w:lang w:val="en-GB"/>
        </w:rPr>
        <w:t xml:space="preserve">, which aroused my curiosity to search for more effective approaches to encrypt nowadays. </w:t>
      </w:r>
      <w:del w:id="79" w:author="Tony Tong" w:date="2019-08-19T15:50:00Z">
        <w:r w:rsidR="00E609F9" w:rsidRPr="00322DF1" w:rsidDel="00322DF1">
          <w:rPr>
            <w:sz w:val="24"/>
            <w:szCs w:val="24"/>
            <w:lang w:val="en-GB"/>
          </w:rPr>
          <w:delText>So a</w:delText>
        </w:r>
      </w:del>
      <w:ins w:id="80" w:author="Tony Tong" w:date="2019-08-19T15:50:00Z">
        <w:r w:rsidRPr="00322DF1">
          <w:rPr>
            <w:sz w:val="24"/>
            <w:szCs w:val="24"/>
            <w:lang w:val="en-GB"/>
          </w:rPr>
          <w:t>A</w:t>
        </w:r>
      </w:ins>
      <w:r w:rsidR="00E609F9" w:rsidRPr="00322DF1">
        <w:rPr>
          <w:sz w:val="24"/>
          <w:szCs w:val="24"/>
          <w:lang w:val="en-GB"/>
        </w:rPr>
        <w:t xml:space="preserve">fter the summer school, I still immersed in the ocean of encryption and learned another two algorithms. One is </w:t>
      </w:r>
      <w:del w:id="81" w:author="Tony Tong" w:date="2019-08-19T15:52:00Z">
        <w:r w:rsidR="00E609F9" w:rsidRPr="00322DF1" w:rsidDel="00322DF1">
          <w:rPr>
            <w:sz w:val="24"/>
            <w:szCs w:val="24"/>
            <w:lang w:val="en-GB"/>
          </w:rPr>
          <w:delText>a symmetric encryption named</w:delText>
        </w:r>
      </w:del>
      <w:ins w:id="82" w:author="Tony Tong" w:date="2019-08-19T15:52:00Z">
        <w:r w:rsidRPr="00322DF1">
          <w:rPr>
            <w:sz w:val="24"/>
            <w:szCs w:val="24"/>
            <w:lang w:val="en-GB"/>
          </w:rPr>
          <w:t>the</w:t>
        </w:r>
      </w:ins>
      <w:r w:rsidR="00E609F9" w:rsidRPr="00322DF1">
        <w:rPr>
          <w:sz w:val="24"/>
          <w:szCs w:val="24"/>
          <w:lang w:val="en-GB"/>
        </w:rPr>
        <w:t xml:space="preserve"> XOR encryption</w:t>
      </w:r>
      <w:ins w:id="83" w:author="Tony Tong" w:date="2019-08-19T15:52:00Z">
        <w:r w:rsidRPr="00322DF1">
          <w:rPr>
            <w:sz w:val="24"/>
            <w:szCs w:val="24"/>
            <w:lang w:val="en-GB"/>
          </w:rPr>
          <w:t>, a symmetric encryption algorithm</w:t>
        </w:r>
      </w:ins>
      <w:r w:rsidR="00E609F9" w:rsidRPr="00322DF1">
        <w:rPr>
          <w:sz w:val="24"/>
          <w:szCs w:val="24"/>
          <w:lang w:val="en-GB"/>
        </w:rPr>
        <w:t>, which is relatively simple to implement. The other is the current</w:t>
      </w:r>
      <w:ins w:id="84" w:author="Tony Tong" w:date="2019-08-19T15:52:00Z">
        <w:r w:rsidRPr="00322DF1">
          <w:rPr>
            <w:sz w:val="24"/>
            <w:szCs w:val="24"/>
            <w:lang w:val="en-GB"/>
          </w:rPr>
          <w:t>ly</w:t>
        </w:r>
      </w:ins>
      <w:r w:rsidR="00E609F9" w:rsidRPr="00322DF1">
        <w:rPr>
          <w:sz w:val="24"/>
          <w:szCs w:val="24"/>
          <w:lang w:val="en-GB"/>
        </w:rPr>
        <w:t xml:space="preserve"> safest</w:t>
      </w:r>
      <w:del w:id="85" w:author="Tony Tong" w:date="2019-08-19T15:52:00Z">
        <w:r w:rsidR="00E609F9" w:rsidRPr="00322DF1" w:rsidDel="00322DF1">
          <w:rPr>
            <w:sz w:val="24"/>
            <w:szCs w:val="24"/>
            <w:lang w:val="en-GB"/>
          </w:rPr>
          <w:delText xml:space="preserve"> algorithm</w:delText>
        </w:r>
      </w:del>
      <w:ins w:id="86" w:author="Tony Tong" w:date="2019-08-19T15:52:00Z">
        <w:r w:rsidRPr="00322DF1">
          <w:rPr>
            <w:sz w:val="24"/>
            <w:szCs w:val="24"/>
            <w:lang w:val="en-GB"/>
          </w:rPr>
          <w:t xml:space="preserve"> encryption</w:t>
        </w:r>
      </w:ins>
      <w:r w:rsidR="00E609F9" w:rsidRPr="00322DF1">
        <w:rPr>
          <w:sz w:val="24"/>
          <w:szCs w:val="24"/>
          <w:lang w:val="en-GB"/>
        </w:rPr>
        <w:t xml:space="preserve"> </w:t>
      </w:r>
      <w:ins w:id="87" w:author="Tony Tong" w:date="2019-08-19T15:52:00Z">
        <w:r w:rsidRPr="00322DF1">
          <w:rPr>
            <w:sz w:val="24"/>
            <w:szCs w:val="24"/>
            <w:lang w:val="en-GB"/>
          </w:rPr>
          <w:t>algorithm,</w:t>
        </w:r>
      </w:ins>
      <w:del w:id="88" w:author="Tony Tong" w:date="2019-08-19T15:52:00Z">
        <w:r w:rsidR="00E609F9" w:rsidRPr="00322DF1" w:rsidDel="00322DF1">
          <w:rPr>
            <w:sz w:val="24"/>
            <w:szCs w:val="24"/>
            <w:lang w:val="en-GB"/>
          </w:rPr>
          <w:delText>called</w:delText>
        </w:r>
      </w:del>
      <w:r w:rsidR="00E609F9" w:rsidRPr="00322DF1">
        <w:rPr>
          <w:sz w:val="24"/>
          <w:szCs w:val="24"/>
          <w:lang w:val="en-GB"/>
        </w:rPr>
        <w:t xml:space="preserve"> </w:t>
      </w:r>
      <w:ins w:id="89" w:author="Tony Tong" w:date="2019-08-19T15:52:00Z">
        <w:r w:rsidRPr="00322DF1">
          <w:rPr>
            <w:sz w:val="24"/>
            <w:szCs w:val="24"/>
            <w:lang w:val="en-GB"/>
          </w:rPr>
          <w:t xml:space="preserve">the </w:t>
        </w:r>
      </w:ins>
      <w:r w:rsidR="00E609F9" w:rsidRPr="00322DF1">
        <w:rPr>
          <w:sz w:val="24"/>
          <w:szCs w:val="24"/>
          <w:lang w:val="en-GB"/>
        </w:rPr>
        <w:t>RSA encryption. Through my researches, I found that the theory of XOR en</w:t>
      </w:r>
      <w:r w:rsidR="004D02C3" w:rsidRPr="00322DF1">
        <w:rPr>
          <w:sz w:val="24"/>
          <w:szCs w:val="24"/>
          <w:lang w:val="en-GB"/>
        </w:rPr>
        <w:t>cryption is easy to understand</w:t>
      </w:r>
      <w:r w:rsidR="004D02C3" w:rsidRPr="00322DF1">
        <w:rPr>
          <w:rFonts w:eastAsiaTheme="minorEastAsia"/>
          <w:sz w:val="24"/>
          <w:szCs w:val="24"/>
          <w:lang w:val="en-GB"/>
        </w:rPr>
        <w:t>: f</w:t>
      </w:r>
      <w:r w:rsidR="00E609F9" w:rsidRPr="00322DF1">
        <w:rPr>
          <w:sz w:val="24"/>
          <w:szCs w:val="24"/>
          <w:lang w:val="en-GB"/>
        </w:rPr>
        <w:t xml:space="preserve">irst a certain key is set, </w:t>
      </w:r>
      <w:r w:rsidR="00CB10D3" w:rsidRPr="00322DF1">
        <w:rPr>
          <w:rFonts w:eastAsiaTheme="minorEastAsia"/>
          <w:sz w:val="24"/>
          <w:szCs w:val="24"/>
          <w:lang w:val="en-GB"/>
        </w:rPr>
        <w:t xml:space="preserve">and </w:t>
      </w:r>
      <w:r w:rsidR="00E609F9" w:rsidRPr="00322DF1">
        <w:rPr>
          <w:sz w:val="24"/>
          <w:szCs w:val="24"/>
          <w:lang w:val="en-GB"/>
        </w:rPr>
        <w:t xml:space="preserve">then each binary digit of the plaintext’s code, usually ASCII, </w:t>
      </w:r>
      <w:proofErr w:type="gramStart"/>
      <w:r w:rsidR="00E609F9" w:rsidRPr="00322DF1">
        <w:rPr>
          <w:sz w:val="24"/>
          <w:szCs w:val="24"/>
          <w:lang w:val="en-GB"/>
        </w:rPr>
        <w:t>is applied</w:t>
      </w:r>
      <w:proofErr w:type="gramEnd"/>
      <w:r w:rsidR="00E609F9" w:rsidRPr="00322DF1">
        <w:rPr>
          <w:sz w:val="24"/>
          <w:szCs w:val="24"/>
          <w:lang w:val="en-GB"/>
        </w:rPr>
        <w:t xml:space="preserve"> with the given key, using XOR operation. When decrypt messages, receivers who own the same key can apply XOR calculation to the cipher to gain original cipher </w:t>
      </w:r>
      <w:r w:rsidR="00E609F9" w:rsidRPr="00322DF1">
        <w:rPr>
          <w:sz w:val="24"/>
          <w:szCs w:val="24"/>
          <w:lang w:val="en-GB"/>
        </w:rPr>
        <w:lastRenderedPageBreak/>
        <w:t xml:space="preserve">as XOR operations are reversible. This is convenient but can also be vulnerable, for example, if the plaintext has sequences of repeated characters, </w:t>
      </w:r>
      <w:proofErr w:type="gramStart"/>
      <w:r w:rsidR="00E609F9" w:rsidRPr="00322DF1">
        <w:rPr>
          <w:sz w:val="24"/>
          <w:szCs w:val="24"/>
          <w:lang w:val="en-GB"/>
        </w:rPr>
        <w:t>rules of the cipher could be discovered by attackers</w:t>
      </w:r>
      <w:proofErr w:type="gramEnd"/>
      <w:r w:rsidR="00E609F9" w:rsidRPr="00322DF1">
        <w:rPr>
          <w:sz w:val="24"/>
          <w:szCs w:val="24"/>
          <w:lang w:val="en-GB"/>
        </w:rPr>
        <w:t>. However, when the plaintext has the same length as its ciphe</w:t>
      </w:r>
      <w:r w:rsidR="004D02C3" w:rsidRPr="00322DF1">
        <w:rPr>
          <w:sz w:val="24"/>
          <w:szCs w:val="24"/>
          <w:lang w:val="en-GB"/>
        </w:rPr>
        <w:t>r it will be considerably s</w:t>
      </w:r>
      <w:r w:rsidR="004D02C3" w:rsidRPr="00322DF1">
        <w:rPr>
          <w:rFonts w:eastAsiaTheme="minorEastAsia"/>
          <w:sz w:val="24"/>
          <w:szCs w:val="24"/>
          <w:lang w:val="en-GB"/>
        </w:rPr>
        <w:t>ecure</w:t>
      </w:r>
      <w:r w:rsidR="00E609F9" w:rsidRPr="00322DF1">
        <w:rPr>
          <w:sz w:val="24"/>
          <w:szCs w:val="24"/>
          <w:lang w:val="en-GB"/>
        </w:rPr>
        <w:t>. About RSA encryp</w:t>
      </w:r>
      <w:r w:rsidR="004D02C3" w:rsidRPr="00322DF1">
        <w:rPr>
          <w:sz w:val="24"/>
          <w:szCs w:val="24"/>
          <w:lang w:val="en-GB"/>
        </w:rPr>
        <w:t>tion</w:t>
      </w:r>
      <w:r w:rsidR="004E3E61" w:rsidRPr="00322DF1">
        <w:rPr>
          <w:rFonts w:eastAsiaTheme="minorEastAsia"/>
          <w:sz w:val="24"/>
          <w:szCs w:val="24"/>
          <w:lang w:val="en-GB"/>
        </w:rPr>
        <w:t xml:space="preserve"> </w:t>
      </w:r>
      <w:r w:rsidR="004D02C3" w:rsidRPr="00322DF1">
        <w:rPr>
          <w:sz w:val="24"/>
          <w:szCs w:val="24"/>
          <w:lang w:val="en-GB"/>
        </w:rPr>
        <w:t>I learnt that it is robust</w:t>
      </w:r>
      <w:r w:rsidR="00E609F9" w:rsidRPr="00322DF1">
        <w:rPr>
          <w:sz w:val="24"/>
          <w:szCs w:val="24"/>
          <w:lang w:val="en-GB"/>
        </w:rPr>
        <w:t xml:space="preserve"> because the private key is a product of two concealed prime numbers, generally 1024 to 4096 bits long, which could only </w:t>
      </w:r>
      <w:proofErr w:type="gramStart"/>
      <w:r w:rsidR="00E609F9" w:rsidRPr="00322DF1">
        <w:rPr>
          <w:sz w:val="24"/>
          <w:szCs w:val="24"/>
          <w:lang w:val="en-GB"/>
        </w:rPr>
        <w:t>be cracked</w:t>
      </w:r>
      <w:proofErr w:type="gramEnd"/>
      <w:r w:rsidR="00E609F9" w:rsidRPr="00322DF1">
        <w:rPr>
          <w:sz w:val="24"/>
          <w:szCs w:val="24"/>
          <w:lang w:val="en-GB"/>
        </w:rPr>
        <w:t xml:space="preserve"> with brute force and hence requires lengthy time.</w:t>
      </w:r>
      <w:r w:rsidR="004E3E61" w:rsidRPr="00322DF1">
        <w:rPr>
          <w:rFonts w:eastAsiaTheme="minorEastAsia"/>
          <w:sz w:val="24"/>
          <w:szCs w:val="24"/>
          <w:lang w:val="en-GB"/>
        </w:rPr>
        <w:t xml:space="preserve"> </w:t>
      </w:r>
      <w:r w:rsidR="0086381A" w:rsidRPr="00322DF1">
        <w:rPr>
          <w:rFonts w:eastAsiaTheme="minorEastAsia"/>
          <w:sz w:val="24"/>
          <w:szCs w:val="24"/>
          <w:lang w:val="en-GB"/>
        </w:rPr>
        <w:t>M</w:t>
      </w:r>
      <w:r w:rsidR="00C65183" w:rsidRPr="00322DF1">
        <w:rPr>
          <w:rFonts w:eastAsiaTheme="minorEastAsia"/>
          <w:sz w:val="24"/>
          <w:szCs w:val="24"/>
          <w:lang w:val="en-GB"/>
        </w:rPr>
        <w:t xml:space="preserve">ore specifically, when the private </w:t>
      </w:r>
      <w:r w:rsidR="0086381A" w:rsidRPr="00322DF1">
        <w:rPr>
          <w:rFonts w:eastAsiaTheme="minorEastAsia"/>
          <w:sz w:val="24"/>
          <w:szCs w:val="24"/>
          <w:lang w:val="en-GB"/>
        </w:rPr>
        <w:t>key</w:t>
      </w:r>
      <w:r w:rsidR="00C65183" w:rsidRPr="00322DF1">
        <w:rPr>
          <w:rFonts w:eastAsiaTheme="minorEastAsia"/>
          <w:sz w:val="24"/>
          <w:szCs w:val="24"/>
          <w:lang w:val="en-GB"/>
        </w:rPr>
        <w:t xml:space="preserve"> is small, a simple algorithm is adequate to break it, however, as the key becomes greater the time consum</w:t>
      </w:r>
      <w:r w:rsidR="00070124" w:rsidRPr="00322DF1">
        <w:rPr>
          <w:rFonts w:eastAsiaTheme="minorEastAsia"/>
          <w:sz w:val="24"/>
          <w:szCs w:val="24"/>
          <w:lang w:val="en-GB"/>
        </w:rPr>
        <w:t>ption</w:t>
      </w:r>
      <w:r w:rsidR="00C65183" w:rsidRPr="00322DF1">
        <w:rPr>
          <w:rFonts w:eastAsiaTheme="minorEastAsia"/>
          <w:sz w:val="24"/>
          <w:szCs w:val="24"/>
          <w:lang w:val="en-GB"/>
        </w:rPr>
        <w:t xml:space="preserve"> increases exponentially because its time complexity is O(2^n) if the key ha</w:t>
      </w:r>
      <w:r w:rsidR="009771F5" w:rsidRPr="00322DF1">
        <w:rPr>
          <w:rFonts w:eastAsiaTheme="minorEastAsia"/>
          <w:sz w:val="24"/>
          <w:szCs w:val="24"/>
          <w:lang w:val="en-GB"/>
        </w:rPr>
        <w:t>s n bits, which is a NP-hard question and therefore guarantees RSA ciphers’ security</w:t>
      </w:r>
      <w:r w:rsidR="00E67AE0" w:rsidRPr="00322DF1">
        <w:rPr>
          <w:rFonts w:eastAsiaTheme="minorEastAsia"/>
          <w:sz w:val="24"/>
          <w:szCs w:val="24"/>
          <w:lang w:val="en-GB"/>
        </w:rPr>
        <w:t xml:space="preserve"> unless</w:t>
      </w:r>
      <w:r w:rsidR="009771F5" w:rsidRPr="00322DF1">
        <w:rPr>
          <w:rFonts w:eastAsiaTheme="minorEastAsia"/>
          <w:sz w:val="24"/>
          <w:szCs w:val="24"/>
          <w:lang w:val="en-GB"/>
        </w:rPr>
        <w:t xml:space="preserve"> the development of quantum computer </w:t>
      </w:r>
      <w:r w:rsidR="00E67AE0" w:rsidRPr="00322DF1">
        <w:rPr>
          <w:rFonts w:eastAsiaTheme="minorEastAsia"/>
          <w:sz w:val="24"/>
          <w:szCs w:val="24"/>
          <w:lang w:val="en-GB"/>
        </w:rPr>
        <w:t>has a breakthrough or P=NP question is solved.</w:t>
      </w:r>
      <w:commentRangeEnd w:id="73"/>
      <w:r>
        <w:rPr>
          <w:rStyle w:val="ac"/>
        </w:rPr>
        <w:commentReference w:id="73"/>
      </w:r>
    </w:p>
    <w:p w14:paraId="397B9BAE" w14:textId="77777777" w:rsidR="000B2AB3" w:rsidRPr="00322DF1" w:rsidRDefault="000B2AB3">
      <w:pPr>
        <w:rPr>
          <w:sz w:val="24"/>
          <w:szCs w:val="24"/>
          <w:lang w:val="en-GB"/>
        </w:rPr>
      </w:pPr>
    </w:p>
    <w:p w14:paraId="56102AD1" w14:textId="64B03DD3" w:rsidR="000B2AB3" w:rsidRPr="00322DF1" w:rsidRDefault="00E609F9">
      <w:pPr>
        <w:rPr>
          <w:sz w:val="24"/>
          <w:szCs w:val="24"/>
          <w:lang w:val="en-GB"/>
        </w:rPr>
      </w:pPr>
      <w:r w:rsidRPr="00322DF1">
        <w:rPr>
          <w:sz w:val="24"/>
          <w:szCs w:val="24"/>
          <w:lang w:val="en-GB"/>
        </w:rPr>
        <w:t xml:space="preserve">I have read a book named Aha Algorithm, which introduces various algorithms based on readily comprehensible daily cases such as </w:t>
      </w:r>
      <w:del w:id="90" w:author="Tony Tong" w:date="2019-08-19T15:56:00Z">
        <w:r w:rsidRPr="00322DF1" w:rsidDel="005A066A">
          <w:rPr>
            <w:sz w:val="24"/>
            <w:szCs w:val="24"/>
            <w:lang w:val="en-GB"/>
          </w:rPr>
          <w:delText>enumeration and bubble sort</w:delText>
        </w:r>
      </w:del>
      <w:ins w:id="91" w:author="Tony Tong" w:date="2019-08-19T15:56:00Z">
        <w:r w:rsidR="005A066A">
          <w:rPr>
            <w:sz w:val="24"/>
            <w:szCs w:val="24"/>
            <w:lang w:val="en-GB"/>
          </w:rPr>
          <w:t>sorting algorithms</w:t>
        </w:r>
      </w:ins>
      <w:r w:rsidRPr="00322DF1">
        <w:rPr>
          <w:sz w:val="24"/>
          <w:szCs w:val="24"/>
          <w:lang w:val="en-GB"/>
        </w:rPr>
        <w:t xml:space="preserve">. After finishing reading, I </w:t>
      </w:r>
      <w:del w:id="92" w:author="Tony Tong" w:date="2019-08-19T15:53:00Z">
        <w:r w:rsidRPr="00322DF1" w:rsidDel="00322DF1">
          <w:rPr>
            <w:sz w:val="24"/>
            <w:szCs w:val="24"/>
            <w:lang w:val="en-GB"/>
          </w:rPr>
          <w:delText xml:space="preserve">realized </w:delText>
        </w:r>
      </w:del>
      <w:ins w:id="93" w:author="Tony Tong" w:date="2019-08-19T15:53:00Z">
        <w:r w:rsidR="00322DF1" w:rsidRPr="00322DF1">
          <w:rPr>
            <w:sz w:val="24"/>
            <w:szCs w:val="24"/>
            <w:lang w:val="en-GB"/>
          </w:rPr>
          <w:t>reali</w:t>
        </w:r>
        <w:r w:rsidR="00322DF1" w:rsidRPr="00322DF1">
          <w:rPr>
            <w:sz w:val="24"/>
            <w:szCs w:val="24"/>
            <w:lang w:val="en-GB"/>
          </w:rPr>
          <w:t>s</w:t>
        </w:r>
        <w:r w:rsidR="00322DF1" w:rsidRPr="00322DF1">
          <w:rPr>
            <w:sz w:val="24"/>
            <w:szCs w:val="24"/>
            <w:lang w:val="en-GB"/>
          </w:rPr>
          <w:t xml:space="preserve">ed </w:t>
        </w:r>
      </w:ins>
      <w:r w:rsidRPr="00322DF1">
        <w:rPr>
          <w:sz w:val="24"/>
          <w:szCs w:val="24"/>
          <w:lang w:val="en-GB"/>
        </w:rPr>
        <w:t xml:space="preserve">that the algorithms are </w:t>
      </w:r>
      <w:del w:id="94" w:author="Tony Tong" w:date="2019-08-19T15:56:00Z">
        <w:r w:rsidRPr="00322DF1" w:rsidDel="005A066A">
          <w:rPr>
            <w:sz w:val="24"/>
            <w:szCs w:val="24"/>
            <w:lang w:val="en-GB"/>
          </w:rPr>
          <w:delText>close to</w:delText>
        </w:r>
      </w:del>
      <w:ins w:id="95" w:author="Tony Tong" w:date="2019-08-19T15:56:00Z">
        <w:r w:rsidR="005A066A">
          <w:rPr>
            <w:sz w:val="24"/>
            <w:szCs w:val="24"/>
            <w:lang w:val="en-GB"/>
          </w:rPr>
          <w:t>in</w:t>
        </w:r>
      </w:ins>
      <w:r w:rsidRPr="00322DF1">
        <w:rPr>
          <w:sz w:val="24"/>
          <w:szCs w:val="24"/>
          <w:lang w:val="en-GB"/>
        </w:rPr>
        <w:t xml:space="preserve"> our life rather than profound concepts I used to consider. Basic events and details that we naturally neglect are arranged systematically and turned into well-regulated approaches to address problems efficiently</w:t>
      </w:r>
      <w:del w:id="96" w:author="Tony Tong" w:date="2019-08-19T15:57:00Z">
        <w:r w:rsidRPr="00322DF1" w:rsidDel="005A066A">
          <w:rPr>
            <w:sz w:val="24"/>
            <w:szCs w:val="24"/>
            <w:lang w:val="en-GB"/>
          </w:rPr>
          <w:delText>, which amazes me the most and encouraged me to explore more</w:delText>
        </w:r>
      </w:del>
      <w:r w:rsidRPr="00322DF1">
        <w:rPr>
          <w:sz w:val="24"/>
          <w:szCs w:val="24"/>
          <w:lang w:val="en-GB"/>
        </w:rPr>
        <w:t>. For example, the algorithm of calculating the shortest path i</w:t>
      </w:r>
      <w:r w:rsidR="00CB10D3" w:rsidRPr="00322DF1">
        <w:rPr>
          <w:sz w:val="24"/>
          <w:szCs w:val="24"/>
          <w:lang w:val="en-GB"/>
        </w:rPr>
        <w:t>s fundamental to the navigation</w:t>
      </w:r>
      <w:r w:rsidRPr="00322DF1">
        <w:rPr>
          <w:sz w:val="24"/>
          <w:szCs w:val="24"/>
          <w:lang w:val="en-GB"/>
        </w:rPr>
        <w:t xml:space="preserve"> function of mapping applications.</w:t>
      </w:r>
      <w:ins w:id="97" w:author="Tony Tong" w:date="2019-08-19T15:58:00Z">
        <w:r w:rsidR="005A066A" w:rsidRPr="005A066A">
          <w:rPr>
            <w:sz w:val="24"/>
            <w:szCs w:val="24"/>
            <w:lang w:val="en-GB"/>
          </w:rPr>
          <w:t xml:space="preserve"> </w:t>
        </w:r>
        <w:r w:rsidR="005A066A">
          <w:rPr>
            <w:sz w:val="24"/>
            <w:szCs w:val="24"/>
            <w:lang w:val="en-GB"/>
          </w:rPr>
          <w:t>It</w:t>
        </w:r>
        <w:r w:rsidR="005A066A" w:rsidRPr="00322DF1">
          <w:rPr>
            <w:sz w:val="24"/>
            <w:szCs w:val="24"/>
            <w:lang w:val="en-GB"/>
          </w:rPr>
          <w:t xml:space="preserve"> encouraged me to explore more</w:t>
        </w:r>
        <w:r w:rsidR="005A066A">
          <w:rPr>
            <w:sz w:val="24"/>
            <w:szCs w:val="24"/>
            <w:lang w:val="en-GB"/>
          </w:rPr>
          <w:t xml:space="preserve"> theoretical and </w:t>
        </w:r>
      </w:ins>
      <w:ins w:id="98" w:author="Tony Tong" w:date="2019-08-19T15:59:00Z">
        <w:r w:rsidR="005A066A">
          <w:rPr>
            <w:sz w:val="24"/>
            <w:szCs w:val="24"/>
            <w:lang w:val="en-GB"/>
          </w:rPr>
          <w:t>fundamental aspects behind applications.</w:t>
        </w:r>
      </w:ins>
    </w:p>
    <w:p w14:paraId="45476E24" w14:textId="77777777" w:rsidR="000B2AB3" w:rsidRPr="00322DF1" w:rsidRDefault="000B2AB3">
      <w:pPr>
        <w:rPr>
          <w:sz w:val="24"/>
          <w:szCs w:val="24"/>
          <w:lang w:val="en-GB"/>
        </w:rPr>
      </w:pPr>
    </w:p>
    <w:p w14:paraId="6059293A" w14:textId="261090D6" w:rsidR="000B2AB3" w:rsidRPr="00322DF1" w:rsidDel="005A066A" w:rsidRDefault="00E609F9">
      <w:pPr>
        <w:rPr>
          <w:del w:id="99" w:author="Tony Tong" w:date="2019-08-19T15:59:00Z"/>
          <w:sz w:val="24"/>
          <w:szCs w:val="24"/>
          <w:lang w:val="en-GB"/>
        </w:rPr>
      </w:pPr>
      <w:commentRangeStart w:id="100"/>
      <w:commentRangeStart w:id="101"/>
      <w:del w:id="102" w:author="Tony Tong" w:date="2019-08-19T15:59:00Z">
        <w:r w:rsidRPr="00322DF1" w:rsidDel="005A066A">
          <w:rPr>
            <w:sz w:val="24"/>
            <w:szCs w:val="24"/>
            <w:lang w:val="en-GB"/>
          </w:rPr>
          <w:delText>As for extracurricular, I am currently learning digital illustration and I think it has some relevant qualities that are somehow relevant to computer science. Painting with a virtual pencil is quite different with using a real one which needs me to put much emphasis on practicing. Completing and improving details in a painting is frustrated and cultivates my patience as well as a spirit of perseverance, which are beneficial to higher education of computer science as it is a hard and advanced subject.</w:delText>
        </w:r>
      </w:del>
    </w:p>
    <w:p w14:paraId="578F8137" w14:textId="3201E1DE" w:rsidR="000B2AB3" w:rsidRPr="00322DF1" w:rsidDel="005A066A" w:rsidRDefault="000B2AB3">
      <w:pPr>
        <w:rPr>
          <w:del w:id="103" w:author="Tony Tong" w:date="2019-08-19T15:59:00Z"/>
          <w:sz w:val="24"/>
          <w:szCs w:val="24"/>
          <w:lang w:val="en-GB"/>
        </w:rPr>
      </w:pPr>
    </w:p>
    <w:p w14:paraId="375D1171" w14:textId="77777777" w:rsidR="000B2AB3" w:rsidRPr="00322DF1" w:rsidRDefault="00E609F9">
      <w:pPr>
        <w:rPr>
          <w:color w:val="ED220B"/>
          <w:sz w:val="24"/>
          <w:szCs w:val="24"/>
          <w:lang w:val="en-GB"/>
        </w:rPr>
      </w:pPr>
      <w:r w:rsidRPr="00322DF1">
        <w:rPr>
          <w:sz w:val="24"/>
          <w:szCs w:val="24"/>
          <w:lang w:val="en-GB"/>
        </w:rPr>
        <w:t>In June,</w:t>
      </w:r>
      <w:r w:rsidR="00A915E9" w:rsidRPr="00322DF1">
        <w:rPr>
          <w:rFonts w:eastAsiaTheme="minorEastAsia"/>
          <w:sz w:val="24"/>
          <w:szCs w:val="24"/>
          <w:lang w:val="en-GB"/>
        </w:rPr>
        <w:t xml:space="preserve"> </w:t>
      </w:r>
      <w:r w:rsidRPr="00322DF1">
        <w:rPr>
          <w:sz w:val="24"/>
          <w:szCs w:val="24"/>
          <w:lang w:val="en-GB"/>
        </w:rPr>
        <w:t xml:space="preserve">I </w:t>
      </w:r>
      <w:proofErr w:type="gramStart"/>
      <w:r w:rsidRPr="00322DF1">
        <w:rPr>
          <w:sz w:val="24"/>
          <w:szCs w:val="24"/>
          <w:lang w:val="en-GB"/>
        </w:rPr>
        <w:t>participated</w:t>
      </w:r>
      <w:proofErr w:type="gramEnd"/>
      <w:r w:rsidRPr="00322DF1">
        <w:rPr>
          <w:sz w:val="24"/>
          <w:szCs w:val="24"/>
          <w:lang w:val="en-GB"/>
        </w:rPr>
        <w:t xml:space="preserve"> in STEP 1 and 2 examinations, whose questions were difficult and complicated. The sub</w:t>
      </w:r>
      <w:r w:rsidR="00A915E9" w:rsidRPr="00322DF1">
        <w:rPr>
          <w:rFonts w:eastAsiaTheme="minorEastAsia"/>
          <w:sz w:val="24"/>
          <w:szCs w:val="24"/>
          <w:lang w:val="en-GB"/>
        </w:rPr>
        <w:t>-</w:t>
      </w:r>
      <w:r w:rsidRPr="00322DF1">
        <w:rPr>
          <w:sz w:val="24"/>
          <w:szCs w:val="24"/>
          <w:lang w:val="en-GB"/>
        </w:rPr>
        <w:t>questions involved instructions which were helpf</w:t>
      </w:r>
      <w:bookmarkStart w:id="104" w:name="_GoBack"/>
      <w:bookmarkEnd w:id="104"/>
      <w:r w:rsidRPr="00322DF1">
        <w:rPr>
          <w:sz w:val="24"/>
          <w:szCs w:val="24"/>
          <w:lang w:val="en-GB"/>
        </w:rPr>
        <w:t xml:space="preserve">ul for dealing with the next. Following them, I was able to get basic ideas and solve most part of a problem, which enhanced my problem-solving and mathematical skills. During preparation, I acquired some extra mathematical knowledge beyond A-level </w:t>
      </w:r>
      <w:proofErr w:type="gramStart"/>
      <w:r w:rsidRPr="00322DF1">
        <w:rPr>
          <w:sz w:val="24"/>
          <w:szCs w:val="24"/>
          <w:lang w:val="en-GB"/>
        </w:rPr>
        <w:t>textbooks</w:t>
      </w:r>
      <w:proofErr w:type="gramEnd"/>
      <w:r w:rsidRPr="00322DF1">
        <w:rPr>
          <w:sz w:val="24"/>
          <w:szCs w:val="24"/>
          <w:lang w:val="en-GB"/>
        </w:rPr>
        <w:t xml:space="preserve"> and I found some of which are closely related to computer science because it is based on a wide range of principles of mathematics.</w:t>
      </w:r>
      <w:r w:rsidR="00A915E9" w:rsidRPr="00322DF1">
        <w:rPr>
          <w:rFonts w:eastAsiaTheme="minorEastAsia"/>
          <w:sz w:val="24"/>
          <w:szCs w:val="24"/>
          <w:lang w:val="en-GB"/>
        </w:rPr>
        <w:t xml:space="preserve"> </w:t>
      </w:r>
      <w:r w:rsidRPr="00322DF1">
        <w:rPr>
          <w:sz w:val="24"/>
          <w:szCs w:val="24"/>
          <w:lang w:val="en-GB"/>
        </w:rPr>
        <w:t xml:space="preserve">I learnt the Fibonacci sequence and factorial which use the technique of recursion, which makes the structure clear and easier to understand and is </w:t>
      </w:r>
      <w:proofErr w:type="gramStart"/>
      <w:r w:rsidRPr="00322DF1">
        <w:rPr>
          <w:sz w:val="24"/>
          <w:szCs w:val="24"/>
          <w:lang w:val="en-GB"/>
        </w:rPr>
        <w:t>frequently</w:t>
      </w:r>
      <w:proofErr w:type="gramEnd"/>
      <w:r w:rsidRPr="00322DF1">
        <w:rPr>
          <w:sz w:val="24"/>
          <w:szCs w:val="24"/>
          <w:lang w:val="en-GB"/>
        </w:rPr>
        <w:t xml:space="preserve"> applied in many algorithms. </w:t>
      </w:r>
      <w:commentRangeEnd w:id="100"/>
      <w:r w:rsidR="005A066A">
        <w:rPr>
          <w:rStyle w:val="ac"/>
        </w:rPr>
        <w:commentReference w:id="100"/>
      </w:r>
    </w:p>
    <w:p w14:paraId="0872FC90" w14:textId="77777777" w:rsidR="000B2AB3" w:rsidRPr="00322DF1" w:rsidRDefault="000B2AB3">
      <w:pPr>
        <w:rPr>
          <w:sz w:val="24"/>
          <w:szCs w:val="24"/>
          <w:lang w:val="en-GB"/>
        </w:rPr>
      </w:pPr>
    </w:p>
    <w:p w14:paraId="3E4FD1FE" w14:textId="77777777" w:rsidR="000B2AB3" w:rsidRPr="00322DF1" w:rsidRDefault="00E609F9">
      <w:pPr>
        <w:rPr>
          <w:sz w:val="24"/>
          <w:szCs w:val="24"/>
          <w:lang w:val="en-GB"/>
        </w:rPr>
      </w:pPr>
      <w:r w:rsidRPr="00322DF1">
        <w:rPr>
          <w:sz w:val="24"/>
          <w:szCs w:val="24"/>
          <w:lang w:val="en-GB"/>
        </w:rPr>
        <w:t>Also I took part in several competitions and harvested some awards, including Euclid Contest(</w:t>
      </w:r>
      <w:r w:rsidR="008F01BC" w:rsidRPr="00322DF1">
        <w:rPr>
          <w:rFonts w:eastAsiaTheme="minorEastAsia"/>
          <w:sz w:val="24"/>
          <w:szCs w:val="24"/>
          <w:lang w:val="en-GB"/>
        </w:rPr>
        <w:t xml:space="preserve">top </w:t>
      </w:r>
      <w:r w:rsidRPr="00322DF1">
        <w:rPr>
          <w:sz w:val="24"/>
          <w:szCs w:val="24"/>
          <w:lang w:val="en-GB"/>
        </w:rPr>
        <w:t xml:space="preserve">25%),  </w:t>
      </w:r>
      <w:proofErr w:type="spellStart"/>
      <w:r w:rsidRPr="00322DF1">
        <w:rPr>
          <w:sz w:val="24"/>
          <w:szCs w:val="24"/>
          <w:lang w:val="en-GB"/>
        </w:rPr>
        <w:t>BPhO</w:t>
      </w:r>
      <w:proofErr w:type="spellEnd"/>
      <w:r w:rsidRPr="00322DF1">
        <w:rPr>
          <w:sz w:val="24"/>
          <w:szCs w:val="24"/>
          <w:lang w:val="en-GB"/>
        </w:rPr>
        <w:t xml:space="preserve"> physics compet</w:t>
      </w:r>
      <w:r w:rsidR="008F01BC" w:rsidRPr="00322DF1">
        <w:rPr>
          <w:sz w:val="24"/>
          <w:szCs w:val="24"/>
          <w:lang w:val="en-GB"/>
        </w:rPr>
        <w:t xml:space="preserve">ition(silver </w:t>
      </w:r>
      <w:r w:rsidR="008F01BC" w:rsidRPr="00322DF1">
        <w:rPr>
          <w:rFonts w:eastAsiaTheme="minorEastAsia"/>
          <w:sz w:val="24"/>
          <w:szCs w:val="24"/>
          <w:lang w:val="en-GB"/>
        </w:rPr>
        <w:t>award</w:t>
      </w:r>
      <w:r w:rsidRPr="00322DF1">
        <w:rPr>
          <w:sz w:val="24"/>
          <w:szCs w:val="24"/>
          <w:lang w:val="en-GB"/>
        </w:rPr>
        <w:t xml:space="preserve">), from which I got practice of logic thinking ability because I needed to </w:t>
      </w:r>
      <w:proofErr w:type="spellStart"/>
      <w:r w:rsidRPr="00322DF1">
        <w:rPr>
          <w:sz w:val="24"/>
          <w:szCs w:val="24"/>
          <w:lang w:val="en-GB"/>
        </w:rPr>
        <w:t>analyze</w:t>
      </w:r>
      <w:proofErr w:type="spellEnd"/>
      <w:r w:rsidRPr="00322DF1">
        <w:rPr>
          <w:sz w:val="24"/>
          <w:szCs w:val="24"/>
          <w:lang w:val="en-GB"/>
        </w:rPr>
        <w:t xml:space="preserve"> conditions provided, then deduce the appropriate equations for ultimate solutions. </w:t>
      </w:r>
      <w:commentRangeEnd w:id="101"/>
      <w:r w:rsidR="005A066A">
        <w:rPr>
          <w:rStyle w:val="ac"/>
        </w:rPr>
        <w:commentReference w:id="101"/>
      </w:r>
    </w:p>
    <w:sectPr w:rsidR="000B2AB3" w:rsidRPr="00322DF1" w:rsidSect="000B2AB3">
      <w:pgSz w:w="11900" w:h="16840"/>
      <w:pgMar w:top="1440" w:right="1800" w:bottom="1440" w:left="1800" w:header="851" w:footer="992"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 w:author="Tony Tong" w:date="2019-08-19T15:02:00Z" w:initials="TT">
    <w:p w14:paraId="062E8063" w14:textId="2E6ECFA8" w:rsidR="00E95F86" w:rsidRPr="00E95F86" w:rsidRDefault="00E95F86">
      <w:pPr>
        <w:pStyle w:val="ad"/>
        <w:rPr>
          <w:rFonts w:eastAsiaTheme="minorEastAsia" w:hint="eastAsia"/>
        </w:rPr>
      </w:pPr>
      <w:r>
        <w:rPr>
          <w:rStyle w:val="ac"/>
        </w:rPr>
        <w:annotationRef/>
      </w:r>
      <w:r>
        <w:rPr>
          <w:rFonts w:eastAsiaTheme="minorEastAsia" w:hint="eastAsia"/>
        </w:rPr>
        <w:t>他们可能不知道</w:t>
      </w:r>
      <w:r>
        <w:rPr>
          <w:rFonts w:eastAsiaTheme="minorEastAsia" w:hint="eastAsia"/>
        </w:rPr>
        <w:t>NPC</w:t>
      </w:r>
      <w:r>
        <w:rPr>
          <w:rFonts w:eastAsiaTheme="minorEastAsia" w:hint="eastAsia"/>
        </w:rPr>
        <w:t>是什么</w:t>
      </w:r>
    </w:p>
  </w:comment>
  <w:comment w:id="0" w:author="Tony Tong" w:date="2019-08-19T15:13:00Z" w:initials="TT">
    <w:p w14:paraId="1BA6053D" w14:textId="5C484360" w:rsidR="00B03AA0" w:rsidRPr="00B03AA0" w:rsidRDefault="00B03AA0">
      <w:pPr>
        <w:pStyle w:val="ad"/>
        <w:rPr>
          <w:rFonts w:eastAsiaTheme="minorEastAsia" w:hint="eastAsia"/>
        </w:rPr>
      </w:pPr>
      <w:r>
        <w:rPr>
          <w:rStyle w:val="ac"/>
        </w:rPr>
        <w:annotationRef/>
      </w:r>
      <w:r>
        <w:rPr>
          <w:rFonts w:eastAsiaTheme="minorEastAsia" w:hint="eastAsia"/>
        </w:rPr>
        <w:t>这一段之后还要再删减。先把后面改好了再回头来</w:t>
      </w:r>
      <w:proofErr w:type="gramStart"/>
      <w:r>
        <w:rPr>
          <w:rFonts w:eastAsiaTheme="minorEastAsia" w:hint="eastAsia"/>
        </w:rPr>
        <w:t>删</w:t>
      </w:r>
      <w:proofErr w:type="gramEnd"/>
      <w:r>
        <w:rPr>
          <w:rFonts w:eastAsiaTheme="minorEastAsia" w:hint="eastAsia"/>
        </w:rPr>
        <w:t>这一块吧</w:t>
      </w:r>
    </w:p>
  </w:comment>
  <w:comment w:id="50" w:author="Tony Tong" w:date="2019-08-19T15:45:00Z" w:initials="TT">
    <w:p w14:paraId="09E920D3" w14:textId="348ED0A9" w:rsidR="00322DF1" w:rsidRPr="00322DF1" w:rsidRDefault="00322DF1">
      <w:pPr>
        <w:pStyle w:val="ad"/>
        <w:rPr>
          <w:rFonts w:eastAsiaTheme="minorEastAsia" w:hint="eastAsia"/>
        </w:rPr>
      </w:pPr>
      <w:r>
        <w:rPr>
          <w:rStyle w:val="ac"/>
        </w:rPr>
        <w:annotationRef/>
      </w:r>
      <w:r>
        <w:rPr>
          <w:rFonts w:eastAsiaTheme="minorEastAsia" w:hint="eastAsia"/>
        </w:rPr>
        <w:t>这一段的内容我们之后要具体聊一下</w:t>
      </w:r>
    </w:p>
  </w:comment>
  <w:comment w:id="73" w:author="Tony Tong" w:date="2019-08-19T15:55:00Z" w:initials="TT">
    <w:p w14:paraId="04754D09" w14:textId="62EA6D32" w:rsidR="00322DF1" w:rsidRDefault="00322DF1">
      <w:pPr>
        <w:pStyle w:val="ad"/>
      </w:pPr>
      <w:r>
        <w:rPr>
          <w:rStyle w:val="ac"/>
        </w:rPr>
        <w:annotationRef/>
      </w:r>
      <w:r>
        <w:rPr>
          <w:rStyle w:val="ac"/>
          <w:rFonts w:ascii="宋体" w:eastAsia="宋体" w:hAnsi="宋体" w:cs="宋体" w:hint="eastAsia"/>
        </w:rPr>
        <w:t>这一段的</w:t>
      </w:r>
      <w:proofErr w:type="gramStart"/>
      <w:r>
        <w:rPr>
          <w:rStyle w:val="ac"/>
          <w:rFonts w:ascii="宋体" w:eastAsia="宋体" w:hAnsi="宋体" w:cs="宋体" w:hint="eastAsia"/>
        </w:rPr>
        <w:t>内容内容</w:t>
      </w:r>
      <w:proofErr w:type="gramEnd"/>
      <w:r>
        <w:rPr>
          <w:rStyle w:val="ac"/>
          <w:rFonts w:ascii="宋体" w:eastAsia="宋体" w:hAnsi="宋体" w:cs="宋体" w:hint="eastAsia"/>
        </w:rPr>
        <w:t>哦我们也得再聊一下</w:t>
      </w:r>
    </w:p>
  </w:comment>
  <w:comment w:id="100" w:author="Tony Tong" w:date="2019-08-19T15:59:00Z" w:initials="TT">
    <w:p w14:paraId="469994BC" w14:textId="611BB17F" w:rsidR="005A066A" w:rsidRPr="005A066A" w:rsidRDefault="005A066A">
      <w:pPr>
        <w:pStyle w:val="ad"/>
        <w:rPr>
          <w:rFonts w:eastAsiaTheme="minorEastAsia" w:hint="eastAsia"/>
        </w:rPr>
      </w:pPr>
      <w:r>
        <w:rPr>
          <w:rStyle w:val="ac"/>
        </w:rPr>
        <w:annotationRef/>
      </w:r>
      <w:r>
        <w:rPr>
          <w:rFonts w:eastAsiaTheme="minorEastAsia" w:hint="eastAsia"/>
        </w:rPr>
        <w:t>你</w:t>
      </w:r>
      <w:r>
        <w:rPr>
          <w:rFonts w:eastAsiaTheme="minorEastAsia" w:hint="eastAsia"/>
        </w:rPr>
        <w:t>step</w:t>
      </w:r>
      <w:r>
        <w:rPr>
          <w:rFonts w:eastAsiaTheme="minorEastAsia" w:hint="eastAsia"/>
        </w:rPr>
        <w:t>的成绩是多少，如果不是太高的话这一段可能要</w:t>
      </w:r>
      <w:proofErr w:type="gramStart"/>
      <w:r>
        <w:rPr>
          <w:rFonts w:eastAsiaTheme="minorEastAsia" w:hint="eastAsia"/>
        </w:rPr>
        <w:t>删</w:t>
      </w:r>
      <w:proofErr w:type="gramEnd"/>
      <w:r>
        <w:rPr>
          <w:rFonts w:eastAsiaTheme="minorEastAsia" w:hint="eastAsia"/>
        </w:rPr>
        <w:t>一大部分</w:t>
      </w:r>
    </w:p>
  </w:comment>
  <w:comment w:id="101" w:author="Tony Tong" w:date="2019-08-19T16:00:00Z" w:initials="TT">
    <w:p w14:paraId="6F2D4E56" w14:textId="064CD8BD" w:rsidR="005A066A" w:rsidRDefault="005A066A">
      <w:pPr>
        <w:pStyle w:val="ad"/>
        <w:rPr>
          <w:rFonts w:hint="eastAsia"/>
        </w:rPr>
      </w:pPr>
      <w:r>
        <w:rPr>
          <w:rStyle w:val="ac"/>
        </w:rPr>
        <w:annotationRef/>
      </w:r>
      <w:r>
        <w:rPr>
          <w:rFonts w:ascii="宋体" w:eastAsia="宋体" w:hAnsi="宋体" w:cs="宋体" w:hint="eastAsia"/>
        </w:rPr>
        <w:t>这两段需要合并一下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62E8063" w15:done="0"/>
  <w15:commentEx w15:paraId="1BA6053D" w15:done="0"/>
  <w15:commentEx w15:paraId="09E920D3" w15:done="0"/>
  <w15:commentEx w15:paraId="04754D09" w15:done="0"/>
  <w15:commentEx w15:paraId="469994BC" w15:done="0"/>
  <w15:commentEx w15:paraId="6F2D4E5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2E8063" w16cid:durableId="2105386E"/>
  <w16cid:commentId w16cid:paraId="1BA6053D" w16cid:durableId="21053B24"/>
  <w16cid:commentId w16cid:paraId="09E920D3" w16cid:durableId="2105429F"/>
  <w16cid:commentId w16cid:paraId="04754D09" w16cid:durableId="21054504"/>
  <w16cid:commentId w16cid:paraId="469994BC" w16cid:durableId="210545FF"/>
  <w16cid:commentId w16cid:paraId="6F2D4E56" w16cid:durableId="2105463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D36657" w14:textId="77777777" w:rsidR="00207AC8" w:rsidRDefault="00207AC8" w:rsidP="000B2AB3">
      <w:r>
        <w:separator/>
      </w:r>
    </w:p>
  </w:endnote>
  <w:endnote w:type="continuationSeparator" w:id="0">
    <w:p w14:paraId="704CB669" w14:textId="77777777" w:rsidR="00207AC8" w:rsidRDefault="00207AC8" w:rsidP="000B2A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Helvetica Neue">
    <w:altName w:val="Times New Roman"/>
    <w:charset w:val="00"/>
    <w:family w:val="roman"/>
    <w:pitch w:val="default"/>
  </w:font>
  <w:font w:name="Arial Unicode MS">
    <w:panose1 w:val="020B0604020202020204"/>
    <w:charset w:val="86"/>
    <w:family w:val="swiss"/>
    <w:pitch w:val="variable"/>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8EFF60" w14:textId="77777777" w:rsidR="00207AC8" w:rsidRDefault="00207AC8" w:rsidP="000B2AB3">
      <w:r>
        <w:separator/>
      </w:r>
    </w:p>
  </w:footnote>
  <w:footnote w:type="continuationSeparator" w:id="0">
    <w:p w14:paraId="4A4B3185" w14:textId="77777777" w:rsidR="00207AC8" w:rsidRDefault="00207AC8" w:rsidP="000B2AB3">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ony Tong">
    <w15:presenceInfo w15:providerId="Windows Live" w15:userId="58af6b29c5f9b5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oNotDisplayPageBoundaries/>
  <w:displayBackgroundShape/>
  <w:bordersDoNotSurroundHeader/>
  <w:bordersDoNotSurroundFooter/>
  <w:activeWritingStyle w:appName="MSWord" w:lang="en-GB" w:vendorID="64" w:dllVersion="0" w:nlCheck="1" w:checkStyle="0"/>
  <w:activeWritingStyle w:appName="MSWord" w:lang="zh-CN" w:vendorID="64" w:dllVersion="0" w:nlCheck="1" w:checkStyle="1"/>
  <w:proofState w:spelling="clean" w:grammar="clean"/>
  <w:trackRevisions/>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B2AB3"/>
    <w:rsid w:val="00070124"/>
    <w:rsid w:val="000A2C2C"/>
    <w:rsid w:val="000B2AB3"/>
    <w:rsid w:val="000B5963"/>
    <w:rsid w:val="001129DE"/>
    <w:rsid w:val="00207AC8"/>
    <w:rsid w:val="00322DF1"/>
    <w:rsid w:val="0048139B"/>
    <w:rsid w:val="004D02C3"/>
    <w:rsid w:val="004E3E61"/>
    <w:rsid w:val="005A066A"/>
    <w:rsid w:val="007174A2"/>
    <w:rsid w:val="007A3569"/>
    <w:rsid w:val="00860EE5"/>
    <w:rsid w:val="0086381A"/>
    <w:rsid w:val="00883D39"/>
    <w:rsid w:val="008F01BC"/>
    <w:rsid w:val="009771F5"/>
    <w:rsid w:val="00A915E9"/>
    <w:rsid w:val="00AB74F4"/>
    <w:rsid w:val="00B03AA0"/>
    <w:rsid w:val="00B728AF"/>
    <w:rsid w:val="00C65183"/>
    <w:rsid w:val="00CA3258"/>
    <w:rsid w:val="00CB10D3"/>
    <w:rsid w:val="00DB2D0C"/>
    <w:rsid w:val="00DE213C"/>
    <w:rsid w:val="00E609F9"/>
    <w:rsid w:val="00E67AE0"/>
    <w:rsid w:val="00E95F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2E2DEE"/>
  <w15:docId w15:val="{ABA7D363-351D-4BE7-957D-64A5DAA9D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0B2AB3"/>
    <w:pPr>
      <w:widowControl w:val="0"/>
      <w:jc w:val="both"/>
    </w:pPr>
    <w:rPr>
      <w:rFonts w:ascii="Calibri" w:eastAsia="Calibri" w:hAnsi="Calibri" w:cs="Calibri"/>
      <w:color w:val="000000"/>
      <w:kern w:val="2"/>
      <w:sz w:val="21"/>
      <w:szCs w:val="21"/>
      <w:u w:color="00000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0B2AB3"/>
    <w:rPr>
      <w:u w:val="single"/>
    </w:rPr>
  </w:style>
  <w:style w:type="table" w:customStyle="1" w:styleId="TableNormal">
    <w:name w:val="Table Normal"/>
    <w:rsid w:val="000B2AB3"/>
    <w:tblPr>
      <w:tblInd w:w="0" w:type="dxa"/>
      <w:tblCellMar>
        <w:top w:w="0" w:type="dxa"/>
        <w:left w:w="0" w:type="dxa"/>
        <w:bottom w:w="0" w:type="dxa"/>
        <w:right w:w="0" w:type="dxa"/>
      </w:tblCellMar>
    </w:tblPr>
  </w:style>
  <w:style w:type="paragraph" w:customStyle="1" w:styleId="a4">
    <w:name w:val="页眉与页脚"/>
    <w:rsid w:val="000B2AB3"/>
    <w:pPr>
      <w:tabs>
        <w:tab w:val="right" w:pos="9020"/>
      </w:tabs>
    </w:pPr>
    <w:rPr>
      <w:rFonts w:ascii="Helvetica Neue" w:eastAsia="Arial Unicode MS" w:hAnsi="Helvetica Neue" w:cs="Arial Unicode MS"/>
      <w:color w:val="000000"/>
      <w:sz w:val="24"/>
      <w:szCs w:val="24"/>
    </w:rPr>
  </w:style>
  <w:style w:type="paragraph" w:styleId="a5">
    <w:name w:val="header"/>
    <w:basedOn w:val="a"/>
    <w:link w:val="a6"/>
    <w:uiPriority w:val="99"/>
    <w:semiHidden/>
    <w:unhideWhenUsed/>
    <w:rsid w:val="001129D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semiHidden/>
    <w:rsid w:val="001129DE"/>
    <w:rPr>
      <w:rFonts w:ascii="Calibri" w:eastAsia="Calibri" w:hAnsi="Calibri" w:cs="Calibri"/>
      <w:color w:val="000000"/>
      <w:kern w:val="2"/>
      <w:sz w:val="18"/>
      <w:szCs w:val="18"/>
      <w:u w:color="000000"/>
    </w:rPr>
  </w:style>
  <w:style w:type="paragraph" w:styleId="a7">
    <w:name w:val="footer"/>
    <w:basedOn w:val="a"/>
    <w:link w:val="a8"/>
    <w:uiPriority w:val="99"/>
    <w:semiHidden/>
    <w:unhideWhenUsed/>
    <w:rsid w:val="001129DE"/>
    <w:pPr>
      <w:tabs>
        <w:tab w:val="center" w:pos="4153"/>
        <w:tab w:val="right" w:pos="8306"/>
      </w:tabs>
      <w:snapToGrid w:val="0"/>
      <w:jc w:val="left"/>
    </w:pPr>
    <w:rPr>
      <w:sz w:val="18"/>
      <w:szCs w:val="18"/>
    </w:rPr>
  </w:style>
  <w:style w:type="character" w:customStyle="1" w:styleId="a8">
    <w:name w:val="页脚 字符"/>
    <w:basedOn w:val="a0"/>
    <w:link w:val="a7"/>
    <w:uiPriority w:val="99"/>
    <w:semiHidden/>
    <w:rsid w:val="001129DE"/>
    <w:rPr>
      <w:rFonts w:ascii="Calibri" w:eastAsia="Calibri" w:hAnsi="Calibri" w:cs="Calibri"/>
      <w:color w:val="000000"/>
      <w:kern w:val="2"/>
      <w:sz w:val="18"/>
      <w:szCs w:val="18"/>
      <w:u w:color="000000"/>
    </w:rPr>
  </w:style>
  <w:style w:type="paragraph" w:styleId="a9">
    <w:name w:val="Revision"/>
    <w:hidden/>
    <w:uiPriority w:val="99"/>
    <w:semiHidden/>
    <w:rsid w:val="00E95F86"/>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Calibri" w:hAnsi="Calibri" w:cs="Calibri"/>
      <w:color w:val="000000"/>
      <w:kern w:val="2"/>
      <w:sz w:val="21"/>
      <w:szCs w:val="21"/>
      <w:u w:color="000000"/>
    </w:rPr>
  </w:style>
  <w:style w:type="paragraph" w:styleId="aa">
    <w:name w:val="Balloon Text"/>
    <w:basedOn w:val="a"/>
    <w:link w:val="ab"/>
    <w:uiPriority w:val="99"/>
    <w:semiHidden/>
    <w:unhideWhenUsed/>
    <w:rsid w:val="00E95F86"/>
    <w:rPr>
      <w:sz w:val="18"/>
      <w:szCs w:val="18"/>
    </w:rPr>
  </w:style>
  <w:style w:type="character" w:customStyle="1" w:styleId="ab">
    <w:name w:val="批注框文本 字符"/>
    <w:basedOn w:val="a0"/>
    <w:link w:val="aa"/>
    <w:uiPriority w:val="99"/>
    <w:semiHidden/>
    <w:rsid w:val="00E95F86"/>
    <w:rPr>
      <w:rFonts w:ascii="Calibri" w:eastAsia="Calibri" w:hAnsi="Calibri" w:cs="Calibri"/>
      <w:color w:val="000000"/>
      <w:kern w:val="2"/>
      <w:sz w:val="18"/>
      <w:szCs w:val="18"/>
      <w:u w:color="000000"/>
    </w:rPr>
  </w:style>
  <w:style w:type="character" w:styleId="ac">
    <w:name w:val="annotation reference"/>
    <w:basedOn w:val="a0"/>
    <w:uiPriority w:val="99"/>
    <w:semiHidden/>
    <w:unhideWhenUsed/>
    <w:rsid w:val="00E95F86"/>
    <w:rPr>
      <w:sz w:val="21"/>
      <w:szCs w:val="21"/>
    </w:rPr>
  </w:style>
  <w:style w:type="paragraph" w:styleId="ad">
    <w:name w:val="annotation text"/>
    <w:basedOn w:val="a"/>
    <w:link w:val="ae"/>
    <w:uiPriority w:val="99"/>
    <w:semiHidden/>
    <w:unhideWhenUsed/>
    <w:rsid w:val="00E95F86"/>
    <w:pPr>
      <w:jc w:val="left"/>
    </w:pPr>
  </w:style>
  <w:style w:type="character" w:customStyle="1" w:styleId="ae">
    <w:name w:val="批注文字 字符"/>
    <w:basedOn w:val="a0"/>
    <w:link w:val="ad"/>
    <w:uiPriority w:val="99"/>
    <w:semiHidden/>
    <w:rsid w:val="00E95F86"/>
    <w:rPr>
      <w:rFonts w:ascii="Calibri" w:eastAsia="Calibri" w:hAnsi="Calibri" w:cs="Calibri"/>
      <w:color w:val="000000"/>
      <w:kern w:val="2"/>
      <w:sz w:val="21"/>
      <w:szCs w:val="21"/>
      <w:u w:color="000000"/>
    </w:rPr>
  </w:style>
  <w:style w:type="paragraph" w:styleId="af">
    <w:name w:val="annotation subject"/>
    <w:basedOn w:val="ad"/>
    <w:next w:val="ad"/>
    <w:link w:val="af0"/>
    <w:uiPriority w:val="99"/>
    <w:semiHidden/>
    <w:unhideWhenUsed/>
    <w:rsid w:val="00E95F86"/>
    <w:rPr>
      <w:b/>
      <w:bCs/>
    </w:rPr>
  </w:style>
  <w:style w:type="character" w:customStyle="1" w:styleId="af0">
    <w:name w:val="批注主题 字符"/>
    <w:basedOn w:val="ae"/>
    <w:link w:val="af"/>
    <w:uiPriority w:val="99"/>
    <w:semiHidden/>
    <w:rsid w:val="00E95F86"/>
    <w:rPr>
      <w:rFonts w:ascii="Calibri" w:eastAsia="Calibri" w:hAnsi="Calibri" w:cs="Calibri"/>
      <w:b/>
      <w:bCs/>
      <w:color w:val="000000"/>
      <w:kern w:val="2"/>
      <w:sz w:val="21"/>
      <w:szCs w:val="21"/>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Neue"/>
        <a:ea typeface="黑体"/>
        <a:cs typeface="Helvetica Neue"/>
      </a:majorFont>
      <a:minorFont>
        <a:latin typeface="Helvetica Neue"/>
        <a:ea typeface="宋体"/>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DA1913-E867-4D8F-AC89-A595A7065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2</Pages>
  <Words>1133</Words>
  <Characters>6461</Characters>
  <Application>Microsoft Office Word</Application>
  <DocSecurity>0</DocSecurity>
  <Lines>53</Lines>
  <Paragraphs>15</Paragraphs>
  <ScaleCrop>false</ScaleCrop>
  <Company/>
  <LinksUpToDate>false</LinksUpToDate>
  <CharactersWithSpaces>7579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Tony Tong</cp:lastModifiedBy>
  <cp:revision>38</cp:revision>
  <dcterms:created xsi:type="dcterms:W3CDTF">2019-08-11T03:48:00Z</dcterms:created>
  <dcterms:modified xsi:type="dcterms:W3CDTF">2019-08-19T15:01:00Z</dcterms:modified>
</cp:coreProperties>
</file>