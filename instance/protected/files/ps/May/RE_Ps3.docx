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11B50E" w14:textId="77777777" w:rsidR="004A0652" w:rsidRPr="00206CD0" w:rsidRDefault="00AB0723" w:rsidP="004A0652">
      <w:pPr>
        <w:rPr>
          <w:rFonts w:cstheme="minorHAnsi"/>
          <w:szCs w:val="21"/>
          <w:lang w:val="en-GB"/>
        </w:rPr>
      </w:pPr>
      <w:r w:rsidRPr="00206CD0">
        <w:rPr>
          <w:rFonts w:cstheme="minorHAnsi"/>
          <w:szCs w:val="21"/>
          <w:lang w:val="en-GB"/>
        </w:rPr>
        <w:t xml:space="preserve">The first time I wanted to dig deep into the world of Computer Science was a year ago when I encountered my favourite </w:t>
      </w:r>
      <w:del w:id="0" w:author="Microsoft Office User" w:date="2019-08-29T15:25:00Z">
        <w:r w:rsidRPr="00206CD0" w:rsidDel="0085755D">
          <w:rPr>
            <w:rFonts w:cstheme="minorHAnsi"/>
            <w:szCs w:val="21"/>
            <w:lang w:val="en-GB"/>
          </w:rPr>
          <w:delText>animation</w:delText>
        </w:r>
      </w:del>
      <w:ins w:id="1" w:author="Microsoft Office User" w:date="2019-08-29T15:25:00Z">
        <w:r w:rsidR="0085755D" w:rsidRPr="00206CD0">
          <w:rPr>
            <w:rFonts w:cstheme="minorHAnsi"/>
            <w:szCs w:val="21"/>
            <w:lang w:val="en-GB"/>
          </w:rPr>
          <w:t>anim</w:t>
        </w:r>
        <w:r w:rsidR="0085755D">
          <w:rPr>
            <w:rFonts w:cstheme="minorHAnsi"/>
            <w:szCs w:val="21"/>
            <w:lang w:val="en-GB"/>
          </w:rPr>
          <w:t>e</w:t>
        </w:r>
      </w:ins>
      <w:r w:rsidRPr="00206CD0">
        <w:rPr>
          <w:rFonts w:cstheme="minorHAnsi"/>
          <w:szCs w:val="21"/>
          <w:lang w:val="en-GB"/>
        </w:rPr>
        <w:t xml:space="preserve">, which showed me how splendid a game could be in the future with advanced computer technologies that the background stories are automatically generated by </w:t>
      </w:r>
      <w:del w:id="2" w:author="Microsoft Office User" w:date="2019-08-29T15:28:00Z">
        <w:r w:rsidRPr="00206CD0" w:rsidDel="0085755D">
          <w:rPr>
            <w:rFonts w:cstheme="minorHAnsi"/>
            <w:szCs w:val="21"/>
            <w:lang w:val="en-GB"/>
          </w:rPr>
          <w:delText xml:space="preserve">system and </w:delText>
        </w:r>
      </w:del>
      <w:r w:rsidRPr="00206CD0">
        <w:rPr>
          <w:rFonts w:cstheme="minorHAnsi"/>
          <w:szCs w:val="21"/>
          <w:lang w:val="en-GB"/>
        </w:rPr>
        <w:t>AI</w:t>
      </w:r>
      <w:del w:id="3" w:author="Microsoft Office User" w:date="2019-08-29T15:28:00Z">
        <w:r w:rsidRPr="00206CD0" w:rsidDel="0085755D">
          <w:rPr>
            <w:rFonts w:cstheme="minorHAnsi"/>
            <w:szCs w:val="21"/>
            <w:lang w:val="en-GB"/>
          </w:rPr>
          <w:delText>s</w:delText>
        </w:r>
      </w:del>
      <w:r w:rsidRPr="00206CD0">
        <w:rPr>
          <w:rFonts w:cstheme="minorHAnsi"/>
          <w:szCs w:val="21"/>
          <w:lang w:val="en-GB"/>
        </w:rPr>
        <w:t xml:space="preserve"> </w:t>
      </w:r>
      <w:r w:rsidR="00C4779E" w:rsidRPr="00206CD0">
        <w:rPr>
          <w:rFonts w:cstheme="minorHAnsi"/>
          <w:szCs w:val="21"/>
          <w:lang w:val="en-GB"/>
        </w:rPr>
        <w:t xml:space="preserve">which </w:t>
      </w:r>
      <w:r w:rsidRPr="00206CD0">
        <w:rPr>
          <w:rFonts w:cstheme="minorHAnsi"/>
          <w:szCs w:val="21"/>
          <w:lang w:val="en-GB"/>
        </w:rPr>
        <w:t>have independent thinking abi</w:t>
      </w:r>
      <w:r w:rsidR="00F44C87" w:rsidRPr="00206CD0">
        <w:rPr>
          <w:rFonts w:cstheme="minorHAnsi"/>
          <w:szCs w:val="21"/>
          <w:lang w:val="en-GB"/>
        </w:rPr>
        <w:t xml:space="preserve">lities. Delving deeper into it, </w:t>
      </w:r>
      <w:r w:rsidR="00C93E02" w:rsidRPr="00206CD0">
        <w:rPr>
          <w:rFonts w:cstheme="minorHAnsi"/>
          <w:szCs w:val="21"/>
          <w:lang w:val="en-GB"/>
        </w:rPr>
        <w:t xml:space="preserve">CS </w:t>
      </w:r>
      <w:r w:rsidRPr="00206CD0">
        <w:rPr>
          <w:rFonts w:cstheme="minorHAnsi"/>
          <w:szCs w:val="21"/>
          <w:lang w:val="en-GB"/>
        </w:rPr>
        <w:t xml:space="preserve">became more and more charming, particularly those spectacular </w:t>
      </w:r>
      <w:del w:id="4" w:author="Microsoft Office User" w:date="2019-08-29T15:25:00Z">
        <w:r w:rsidRPr="00206CD0" w:rsidDel="0085755D">
          <w:rPr>
            <w:rFonts w:cstheme="minorHAnsi"/>
            <w:szCs w:val="21"/>
            <w:lang w:val="en-GB"/>
          </w:rPr>
          <w:delText>artificial intelligence</w:delText>
        </w:r>
      </w:del>
      <w:ins w:id="5" w:author="Microsoft Office User" w:date="2019-08-29T15:25:00Z">
        <w:r w:rsidR="0085755D">
          <w:rPr>
            <w:rFonts w:cstheme="minorHAnsi"/>
            <w:szCs w:val="21"/>
            <w:lang w:val="en-GB"/>
          </w:rPr>
          <w:t>AI</w:t>
        </w:r>
      </w:ins>
      <w:ins w:id="6" w:author="Microsoft Office User" w:date="2019-08-29T15:27:00Z">
        <w:r w:rsidR="0085755D">
          <w:rPr>
            <w:rFonts w:cstheme="minorHAnsi"/>
            <w:szCs w:val="21"/>
            <w:lang w:val="en-GB"/>
          </w:rPr>
          <w:t xml:space="preserve">, </w:t>
        </w:r>
      </w:ins>
      <w:del w:id="7" w:author="Microsoft Office User" w:date="2019-08-29T15:27:00Z">
        <w:r w:rsidRPr="00206CD0" w:rsidDel="0085755D">
          <w:rPr>
            <w:rFonts w:cstheme="minorHAnsi"/>
            <w:szCs w:val="21"/>
            <w:lang w:val="en-GB"/>
          </w:rPr>
          <w:delText xml:space="preserve"> and</w:delText>
        </w:r>
        <w:r w:rsidR="000A6981" w:rsidRPr="00206CD0" w:rsidDel="0085755D">
          <w:rPr>
            <w:rFonts w:cstheme="minorHAnsi"/>
            <w:szCs w:val="21"/>
            <w:lang w:val="en-GB"/>
          </w:rPr>
          <w:delText xml:space="preserve"> </w:delText>
        </w:r>
      </w:del>
      <w:r w:rsidR="000A6981" w:rsidRPr="00206CD0">
        <w:rPr>
          <w:rFonts w:cstheme="minorHAnsi"/>
          <w:szCs w:val="21"/>
          <w:lang w:val="en-GB"/>
        </w:rPr>
        <w:t>VR</w:t>
      </w:r>
      <w:ins w:id="8" w:author="Microsoft Office User" w:date="2019-08-29T15:27:00Z">
        <w:r w:rsidR="0085755D">
          <w:rPr>
            <w:rFonts w:cstheme="minorHAnsi"/>
            <w:szCs w:val="21"/>
            <w:lang w:val="en-GB"/>
          </w:rPr>
          <w:t xml:space="preserve"> and</w:t>
        </w:r>
      </w:ins>
      <w:del w:id="9" w:author="Microsoft Office User" w:date="2019-08-29T15:27:00Z">
        <w:r w:rsidRPr="00206CD0" w:rsidDel="0085755D">
          <w:rPr>
            <w:rFonts w:cstheme="minorHAnsi"/>
            <w:szCs w:val="21"/>
            <w:lang w:val="en-GB"/>
          </w:rPr>
          <w:delText>,</w:delText>
        </w:r>
      </w:del>
      <w:r w:rsidRPr="00206CD0">
        <w:rPr>
          <w:rFonts w:cstheme="minorHAnsi"/>
          <w:szCs w:val="21"/>
          <w:lang w:val="en-GB"/>
        </w:rPr>
        <w:t xml:space="preserve"> etc., offer</w:t>
      </w:r>
      <w:r w:rsidR="00726078" w:rsidRPr="00206CD0">
        <w:rPr>
          <w:rFonts w:cstheme="minorHAnsi"/>
          <w:szCs w:val="21"/>
          <w:lang w:val="en-GB"/>
        </w:rPr>
        <w:t>ing</w:t>
      </w:r>
      <w:r w:rsidRPr="00206CD0">
        <w:rPr>
          <w:rFonts w:cstheme="minorHAnsi"/>
          <w:szCs w:val="21"/>
          <w:lang w:val="en-GB"/>
        </w:rPr>
        <w:t xml:space="preserve"> the possibility to break the limit of material world and allow players to enjoy immersive game environment</w:t>
      </w:r>
      <w:r w:rsidR="0081779B" w:rsidRPr="00206CD0">
        <w:rPr>
          <w:rFonts w:cstheme="minorHAnsi"/>
          <w:szCs w:val="21"/>
          <w:lang w:val="en-GB"/>
        </w:rPr>
        <w:t>.</w:t>
      </w:r>
      <w:r w:rsidR="004A0652" w:rsidRPr="00206CD0">
        <w:rPr>
          <w:rFonts w:cstheme="minorHAnsi"/>
          <w:szCs w:val="21"/>
          <w:lang w:val="en-GB"/>
        </w:rPr>
        <w:t xml:space="preserve"> </w:t>
      </w:r>
    </w:p>
    <w:p w14:paraId="335B9ECC" w14:textId="77777777" w:rsidR="00F013C7" w:rsidRPr="00046517" w:rsidRDefault="00F013C7" w:rsidP="00AB0723">
      <w:pPr>
        <w:rPr>
          <w:rFonts w:cstheme="minorHAnsi"/>
          <w:szCs w:val="21"/>
          <w:lang w:val="en-GB"/>
        </w:rPr>
      </w:pPr>
    </w:p>
    <w:p w14:paraId="5CE7C13D" w14:textId="77777777" w:rsidR="00AB0723" w:rsidRPr="00206CD0" w:rsidRDefault="00AB0723" w:rsidP="00AB0723">
      <w:pPr>
        <w:rPr>
          <w:rFonts w:cstheme="minorHAnsi"/>
          <w:szCs w:val="21"/>
          <w:lang w:val="en-GB"/>
        </w:rPr>
      </w:pPr>
      <w:r w:rsidRPr="00206CD0">
        <w:rPr>
          <w:rFonts w:cstheme="minorHAnsi"/>
          <w:szCs w:val="21"/>
          <w:lang w:val="en-GB"/>
        </w:rPr>
        <w:t xml:space="preserve">Last year, I attended a summer school at University of </w:t>
      </w:r>
      <w:r w:rsidR="0085755D" w:rsidRPr="00206CD0">
        <w:rPr>
          <w:rFonts w:cstheme="minorHAnsi"/>
          <w:szCs w:val="21"/>
          <w:lang w:val="en-GB"/>
        </w:rPr>
        <w:t>Oxford,</w:t>
      </w:r>
      <w:r w:rsidRPr="00206CD0">
        <w:rPr>
          <w:rFonts w:cstheme="minorHAnsi"/>
          <w:szCs w:val="21"/>
          <w:lang w:val="en-GB"/>
        </w:rPr>
        <w:t xml:space="preserve"> and it was </w:t>
      </w:r>
      <w:del w:id="10" w:author="Microsoft Office User" w:date="2019-08-29T15:42:00Z">
        <w:r w:rsidRPr="00206CD0" w:rsidDel="002316B9">
          <w:rPr>
            <w:rFonts w:cstheme="minorHAnsi" w:hint="eastAsia"/>
            <w:szCs w:val="21"/>
            <w:lang w:val="en-GB"/>
          </w:rPr>
          <w:delText>the</w:delText>
        </w:r>
      </w:del>
      <w:ins w:id="11" w:author="Microsoft Office User" w:date="2019-08-29T15:42:00Z">
        <w:r w:rsidR="002316B9">
          <w:rPr>
            <w:rFonts w:cstheme="minorHAnsi"/>
            <w:szCs w:val="21"/>
            <w:lang w:val="en-GB"/>
          </w:rPr>
          <w:t>my</w:t>
        </w:r>
      </w:ins>
      <w:r w:rsidRPr="00206CD0">
        <w:rPr>
          <w:rFonts w:cstheme="minorHAnsi" w:hint="eastAsia"/>
          <w:szCs w:val="21"/>
          <w:lang w:val="en-GB"/>
        </w:rPr>
        <w:t xml:space="preserve"> </w:t>
      </w:r>
      <w:r w:rsidRPr="00206CD0">
        <w:rPr>
          <w:rFonts w:cstheme="minorHAnsi"/>
          <w:szCs w:val="21"/>
          <w:lang w:val="en-GB"/>
        </w:rPr>
        <w:t xml:space="preserve">first time </w:t>
      </w:r>
      <w:ins w:id="12" w:author="Microsoft Office User" w:date="2019-08-29T15:42:00Z">
        <w:r w:rsidR="002316B9">
          <w:rPr>
            <w:rFonts w:cstheme="minorHAnsi"/>
            <w:szCs w:val="21"/>
            <w:lang w:val="en-GB"/>
          </w:rPr>
          <w:t>to</w:t>
        </w:r>
      </w:ins>
      <w:del w:id="13" w:author="Microsoft Office User" w:date="2019-08-29T15:42:00Z">
        <w:r w:rsidRPr="00206CD0" w:rsidDel="002316B9">
          <w:rPr>
            <w:rFonts w:cstheme="minorHAnsi"/>
            <w:szCs w:val="21"/>
            <w:lang w:val="en-GB"/>
          </w:rPr>
          <w:delText>I</w:delText>
        </w:r>
      </w:del>
      <w:r w:rsidRPr="00206CD0">
        <w:rPr>
          <w:rFonts w:cstheme="minorHAnsi"/>
          <w:szCs w:val="21"/>
          <w:lang w:val="en-GB"/>
        </w:rPr>
        <w:t xml:space="preserve"> attended a CS course. Surprisingly,</w:t>
      </w:r>
      <w:ins w:id="14" w:author="Microsoft Office User" w:date="2019-08-29T15:43:00Z">
        <w:r w:rsidR="002316B9">
          <w:rPr>
            <w:rFonts w:cstheme="minorHAnsi"/>
            <w:szCs w:val="21"/>
            <w:lang w:val="en-GB"/>
          </w:rPr>
          <w:t xml:space="preserve"> programming attracted me.</w:t>
        </w:r>
      </w:ins>
      <w:del w:id="15" w:author="Microsoft Office User" w:date="2019-08-29T15:43:00Z">
        <w:r w:rsidRPr="00206CD0" w:rsidDel="002316B9">
          <w:rPr>
            <w:rFonts w:cstheme="minorHAnsi"/>
            <w:szCs w:val="21"/>
            <w:lang w:val="en-GB"/>
          </w:rPr>
          <w:delText xml:space="preserve"> I was greatly interested in programming.</w:delText>
        </w:r>
      </w:del>
      <w:r w:rsidRPr="00206CD0">
        <w:rPr>
          <w:rFonts w:cstheme="minorHAnsi"/>
          <w:szCs w:val="21"/>
          <w:lang w:val="en-GB"/>
        </w:rPr>
        <w:t xml:space="preserve"> It was like communicating with a friend </w:t>
      </w:r>
      <w:del w:id="16" w:author="Microsoft Office User" w:date="2019-08-29T15:58:00Z">
        <w:r w:rsidRPr="00206CD0" w:rsidDel="00B636B1">
          <w:rPr>
            <w:rFonts w:cstheme="minorHAnsi"/>
            <w:szCs w:val="21"/>
            <w:lang w:val="en-GB"/>
          </w:rPr>
          <w:delText>and the computer</w:delText>
        </w:r>
      </w:del>
      <w:ins w:id="17" w:author="Microsoft Office User" w:date="2019-08-29T15:58:00Z">
        <w:r w:rsidR="00B636B1">
          <w:rPr>
            <w:rFonts w:cstheme="minorHAnsi"/>
            <w:szCs w:val="21"/>
            <w:lang w:val="en-GB"/>
          </w:rPr>
          <w:t>who</w:t>
        </w:r>
      </w:ins>
      <w:r w:rsidRPr="00206CD0">
        <w:rPr>
          <w:rFonts w:cstheme="minorHAnsi"/>
          <w:szCs w:val="21"/>
          <w:lang w:val="en-GB"/>
        </w:rPr>
        <w:t xml:space="preserve"> </w:t>
      </w:r>
      <w:del w:id="18" w:author="Microsoft Office User" w:date="2019-08-29T15:58:00Z">
        <w:r w:rsidRPr="00206CD0" w:rsidDel="00B636B1">
          <w:rPr>
            <w:rFonts w:cstheme="minorHAnsi"/>
            <w:szCs w:val="21"/>
            <w:lang w:val="en-GB"/>
          </w:rPr>
          <w:delText xml:space="preserve">could </w:delText>
        </w:r>
      </w:del>
      <w:ins w:id="19" w:author="Microsoft Office User" w:date="2019-08-29T15:58:00Z">
        <w:r w:rsidR="00B636B1">
          <w:rPr>
            <w:rFonts w:cstheme="minorHAnsi"/>
            <w:szCs w:val="21"/>
            <w:lang w:val="en-GB"/>
          </w:rPr>
          <w:t>w</w:t>
        </w:r>
        <w:r w:rsidR="00B636B1" w:rsidRPr="00206CD0">
          <w:rPr>
            <w:rFonts w:cstheme="minorHAnsi"/>
            <w:szCs w:val="21"/>
            <w:lang w:val="en-GB"/>
          </w:rPr>
          <w:t xml:space="preserve">ould </w:t>
        </w:r>
      </w:ins>
      <w:r w:rsidRPr="00206CD0">
        <w:rPr>
          <w:rFonts w:cstheme="minorHAnsi"/>
          <w:szCs w:val="21"/>
          <w:lang w:val="en-GB"/>
        </w:rPr>
        <w:t xml:space="preserve">give me </w:t>
      </w:r>
      <w:del w:id="20" w:author="Microsoft Office User" w:date="2019-08-29T15:58:00Z">
        <w:r w:rsidRPr="00206CD0" w:rsidDel="00B636B1">
          <w:rPr>
            <w:rFonts w:cstheme="minorHAnsi"/>
            <w:szCs w:val="21"/>
            <w:lang w:val="en-GB"/>
          </w:rPr>
          <w:delText xml:space="preserve">many </w:delText>
        </w:r>
      </w:del>
      <w:r w:rsidRPr="00206CD0">
        <w:rPr>
          <w:rFonts w:cstheme="minorHAnsi"/>
          <w:szCs w:val="21"/>
          <w:lang w:val="en-GB"/>
        </w:rPr>
        <w:t>expected responses, which was even more comfortable than interacting</w:t>
      </w:r>
      <w:r w:rsidR="00C93E02" w:rsidRPr="00206CD0">
        <w:rPr>
          <w:rFonts w:cstheme="minorHAnsi"/>
          <w:szCs w:val="21"/>
          <w:lang w:val="en-GB"/>
        </w:rPr>
        <w:t xml:space="preserve"> with a </w:t>
      </w:r>
      <w:del w:id="21" w:author="Microsoft Office User" w:date="2019-08-29T15:58:00Z">
        <w:r w:rsidR="00C93E02" w:rsidRPr="00206CD0" w:rsidDel="00B636B1">
          <w:rPr>
            <w:rFonts w:cstheme="minorHAnsi"/>
            <w:szCs w:val="21"/>
            <w:lang w:val="en-GB"/>
          </w:rPr>
          <w:delText>person</w:delText>
        </w:r>
      </w:del>
      <w:ins w:id="22" w:author="Microsoft Office User" w:date="2019-08-29T15:58:00Z">
        <w:r w:rsidR="00B636B1">
          <w:rPr>
            <w:rFonts w:cstheme="minorHAnsi"/>
            <w:szCs w:val="21"/>
            <w:lang w:val="en-GB"/>
          </w:rPr>
          <w:t>human</w:t>
        </w:r>
      </w:ins>
      <w:r w:rsidR="00C93E02" w:rsidRPr="00206CD0">
        <w:rPr>
          <w:rFonts w:cstheme="minorHAnsi"/>
          <w:szCs w:val="21"/>
          <w:lang w:val="en-GB"/>
        </w:rPr>
        <w:t xml:space="preserve">. We had several </w:t>
      </w:r>
      <w:r w:rsidRPr="00206CD0">
        <w:rPr>
          <w:rFonts w:cstheme="minorHAnsi"/>
          <w:szCs w:val="21"/>
          <w:lang w:val="en-GB"/>
        </w:rPr>
        <w:t>tasks, involving designing websites and implementing a</w:t>
      </w:r>
      <w:del w:id="23" w:author="Microsoft Office User" w:date="2019-08-29T16:11:00Z">
        <w:r w:rsidRPr="00206CD0" w:rsidDel="00046517">
          <w:rPr>
            <w:rFonts w:cstheme="minorHAnsi"/>
            <w:szCs w:val="21"/>
            <w:lang w:val="en-GB"/>
          </w:rPr>
          <w:delText xml:space="preserve"> program of </w:delText>
        </w:r>
      </w:del>
      <w:ins w:id="24" w:author="Microsoft Office User" w:date="2019-08-29T16:11:00Z">
        <w:r w:rsidR="00046517">
          <w:rPr>
            <w:rFonts w:cstheme="minorHAnsi"/>
            <w:szCs w:val="21"/>
            <w:lang w:val="en-GB"/>
          </w:rPr>
          <w:t xml:space="preserve">n </w:t>
        </w:r>
      </w:ins>
      <w:r w:rsidRPr="00206CD0">
        <w:rPr>
          <w:rFonts w:cstheme="minorHAnsi"/>
          <w:szCs w:val="21"/>
          <w:lang w:val="en-GB"/>
        </w:rPr>
        <w:t>encryption and decryption</w:t>
      </w:r>
      <w:ins w:id="25" w:author="Microsoft Office User" w:date="2019-08-29T16:11:00Z">
        <w:r w:rsidR="00046517">
          <w:rPr>
            <w:rFonts w:cstheme="minorHAnsi"/>
            <w:szCs w:val="21"/>
            <w:lang w:val="en-GB"/>
          </w:rPr>
          <w:t xml:space="preserve"> program</w:t>
        </w:r>
      </w:ins>
      <w:r w:rsidRPr="00206CD0">
        <w:rPr>
          <w:rFonts w:cstheme="minorHAnsi"/>
          <w:szCs w:val="21"/>
          <w:lang w:val="en-GB"/>
        </w:rPr>
        <w:t xml:space="preserve">. While the tutor only taught us fundamental programming skills like selection statements and loops and I had not learnt programming before, </w:t>
      </w:r>
      <w:del w:id="26" w:author="Microsoft Office User" w:date="2019-08-29T16:12:00Z">
        <w:r w:rsidRPr="00206CD0" w:rsidDel="00046517">
          <w:rPr>
            <w:rFonts w:cstheme="minorHAnsi"/>
            <w:szCs w:val="21"/>
            <w:lang w:val="en-GB"/>
          </w:rPr>
          <w:delText xml:space="preserve">we </w:delText>
        </w:r>
      </w:del>
      <w:ins w:id="27" w:author="Microsoft Office User" w:date="2019-08-29T16:12:00Z">
        <w:r w:rsidR="00046517">
          <w:rPr>
            <w:rFonts w:cstheme="minorHAnsi"/>
            <w:szCs w:val="21"/>
            <w:lang w:val="en-GB"/>
          </w:rPr>
          <w:t>I</w:t>
        </w:r>
        <w:r w:rsidR="00046517" w:rsidRPr="00206CD0">
          <w:rPr>
            <w:rFonts w:cstheme="minorHAnsi"/>
            <w:szCs w:val="21"/>
            <w:lang w:val="en-GB"/>
          </w:rPr>
          <w:t xml:space="preserve"> </w:t>
        </w:r>
      </w:ins>
      <w:r w:rsidRPr="00206CD0">
        <w:rPr>
          <w:rFonts w:cstheme="minorHAnsi"/>
          <w:szCs w:val="21"/>
          <w:lang w:val="en-GB"/>
        </w:rPr>
        <w:t>had to learn coding from some online materials</w:t>
      </w:r>
      <w:del w:id="28" w:author="Microsoft Office User" w:date="2019-08-29T16:12:00Z">
        <w:r w:rsidRPr="00206CD0" w:rsidDel="00046517">
          <w:rPr>
            <w:rFonts w:cstheme="minorHAnsi"/>
            <w:szCs w:val="21"/>
            <w:lang w:val="en-GB"/>
          </w:rPr>
          <w:delText xml:space="preserve"> recommended by</w:delText>
        </w:r>
      </w:del>
      <w:r w:rsidRPr="00206CD0">
        <w:rPr>
          <w:rFonts w:cstheme="minorHAnsi"/>
          <w:szCs w:val="21"/>
          <w:lang w:val="en-GB"/>
        </w:rPr>
        <w:t xml:space="preserve"> the tutor</w:t>
      </w:r>
      <w:ins w:id="29" w:author="Microsoft Office User" w:date="2019-08-29T16:12:00Z">
        <w:r w:rsidR="00046517">
          <w:rPr>
            <w:rFonts w:cstheme="minorHAnsi"/>
            <w:szCs w:val="21"/>
            <w:lang w:val="en-GB"/>
          </w:rPr>
          <w:t xml:space="preserve"> </w:t>
        </w:r>
        <w:r w:rsidR="00046517" w:rsidRPr="00206CD0">
          <w:rPr>
            <w:rFonts w:cstheme="minorHAnsi"/>
            <w:szCs w:val="21"/>
            <w:lang w:val="en-GB"/>
          </w:rPr>
          <w:t>recommended</w:t>
        </w:r>
      </w:ins>
      <w:r w:rsidRPr="00206CD0">
        <w:rPr>
          <w:rFonts w:cstheme="minorHAnsi"/>
          <w:szCs w:val="21"/>
          <w:lang w:val="en-GB"/>
        </w:rPr>
        <w:t>, from which I</w:t>
      </w:r>
      <w:ins w:id="30" w:author="Microsoft Office User" w:date="2019-08-29T16:12:00Z">
        <w:r w:rsidR="00046517">
          <w:rPr>
            <w:rFonts w:cstheme="minorHAnsi"/>
            <w:szCs w:val="21"/>
            <w:lang w:val="en-GB"/>
          </w:rPr>
          <w:t xml:space="preserve"> gradually</w:t>
        </w:r>
      </w:ins>
      <w:r w:rsidRPr="00206CD0">
        <w:rPr>
          <w:rFonts w:cstheme="minorHAnsi"/>
          <w:szCs w:val="21"/>
          <w:lang w:val="en-GB"/>
        </w:rPr>
        <w:t xml:space="preserve"> developed </w:t>
      </w:r>
      <w:ins w:id="31" w:author="Microsoft Office User" w:date="2019-08-29T16:13:00Z">
        <w:r w:rsidR="00046517">
          <w:rPr>
            <w:rFonts w:cstheme="minorHAnsi"/>
            <w:szCs w:val="21"/>
            <w:lang w:val="en-GB"/>
          </w:rPr>
          <w:t>my</w:t>
        </w:r>
      </w:ins>
      <w:del w:id="32" w:author="Microsoft Office User" w:date="2019-08-29T16:12:00Z">
        <w:r w:rsidRPr="00206CD0" w:rsidDel="00046517">
          <w:rPr>
            <w:rFonts w:cstheme="minorHAnsi"/>
            <w:szCs w:val="21"/>
            <w:lang w:val="en-GB"/>
          </w:rPr>
          <w:delText>a</w:delText>
        </w:r>
      </w:del>
      <w:del w:id="33" w:author="Microsoft Office User" w:date="2019-08-29T16:13:00Z">
        <w:r w:rsidRPr="00206CD0" w:rsidDel="00046517">
          <w:rPr>
            <w:rFonts w:cstheme="minorHAnsi"/>
            <w:szCs w:val="21"/>
            <w:lang w:val="en-GB"/>
          </w:rPr>
          <w:delText xml:space="preserve"> strong</w:delText>
        </w:r>
      </w:del>
      <w:r w:rsidRPr="00206CD0">
        <w:rPr>
          <w:rFonts w:cstheme="minorHAnsi"/>
          <w:szCs w:val="21"/>
          <w:lang w:val="en-GB"/>
        </w:rPr>
        <w:t xml:space="preserve"> self-learning ability</w:t>
      </w:r>
      <w:del w:id="34" w:author="Microsoft Office User" w:date="2019-08-29T16:12:00Z">
        <w:r w:rsidRPr="00206CD0" w:rsidDel="00046517">
          <w:rPr>
            <w:rFonts w:cstheme="minorHAnsi"/>
            <w:szCs w:val="21"/>
            <w:lang w:val="en-GB"/>
          </w:rPr>
          <w:delText xml:space="preserve"> from the course</w:delText>
        </w:r>
      </w:del>
      <w:r w:rsidRPr="00206CD0">
        <w:rPr>
          <w:rFonts w:cstheme="minorHAnsi"/>
          <w:szCs w:val="21"/>
          <w:lang w:val="en-GB"/>
        </w:rPr>
        <w:t xml:space="preserve">. </w:t>
      </w:r>
    </w:p>
    <w:p w14:paraId="41ED25CA" w14:textId="77777777" w:rsidR="00AB0723" w:rsidRPr="00046517" w:rsidRDefault="00AB0723" w:rsidP="00AB0723">
      <w:pPr>
        <w:rPr>
          <w:rFonts w:cstheme="minorHAnsi"/>
          <w:szCs w:val="21"/>
          <w:lang w:val="en-GB"/>
        </w:rPr>
      </w:pPr>
    </w:p>
    <w:p w14:paraId="41CF8E0D" w14:textId="3EC10368" w:rsidR="00AB0723" w:rsidRPr="00206CD0" w:rsidRDefault="00AB0723" w:rsidP="00AB0723">
      <w:pPr>
        <w:rPr>
          <w:rFonts w:cstheme="minorHAnsi"/>
          <w:color w:val="FF0000"/>
          <w:szCs w:val="21"/>
          <w:lang w:val="en-GB"/>
        </w:rPr>
      </w:pPr>
      <w:r w:rsidRPr="00206CD0">
        <w:rPr>
          <w:rFonts w:cstheme="minorHAnsi"/>
          <w:szCs w:val="21"/>
          <w:lang w:val="en-GB"/>
        </w:rPr>
        <w:t xml:space="preserve">In order to accomplish the encryption program, I searched online for functions I </w:t>
      </w:r>
      <w:del w:id="35" w:author="Microsoft Office User" w:date="2019-08-29T16:21:00Z">
        <w:r w:rsidRPr="00206CD0" w:rsidDel="00046517">
          <w:rPr>
            <w:rFonts w:cstheme="minorHAnsi"/>
            <w:szCs w:val="21"/>
            <w:lang w:val="en-GB"/>
          </w:rPr>
          <w:delText xml:space="preserve">probably </w:delText>
        </w:r>
      </w:del>
      <w:ins w:id="36" w:author="Microsoft Office User" w:date="2019-08-29T16:21:00Z">
        <w:r w:rsidR="00046517">
          <w:rPr>
            <w:rFonts w:cstheme="minorHAnsi"/>
            <w:szCs w:val="21"/>
            <w:lang w:val="en-GB"/>
          </w:rPr>
          <w:t>might</w:t>
        </w:r>
        <w:r w:rsidR="00046517" w:rsidRPr="00206CD0">
          <w:rPr>
            <w:rFonts w:cstheme="minorHAnsi"/>
            <w:szCs w:val="21"/>
            <w:lang w:val="en-GB"/>
          </w:rPr>
          <w:t xml:space="preserve"> </w:t>
        </w:r>
      </w:ins>
      <w:r w:rsidRPr="00206CD0">
        <w:rPr>
          <w:rFonts w:cstheme="minorHAnsi"/>
          <w:szCs w:val="21"/>
          <w:lang w:val="en-GB"/>
        </w:rPr>
        <w:t>need</w:t>
      </w:r>
      <w:del w:id="37" w:author="Microsoft Office User" w:date="2019-08-29T16:21:00Z">
        <w:r w:rsidRPr="00206CD0" w:rsidDel="00046517">
          <w:rPr>
            <w:rFonts w:cstheme="minorHAnsi"/>
            <w:szCs w:val="21"/>
            <w:lang w:val="en-GB"/>
          </w:rPr>
          <w:delText>ed</w:delText>
        </w:r>
      </w:del>
      <w:r w:rsidRPr="00206CD0">
        <w:rPr>
          <w:rFonts w:cstheme="minorHAnsi"/>
          <w:szCs w:val="21"/>
          <w:lang w:val="en-GB"/>
        </w:rPr>
        <w:t xml:space="preserve"> and came up with several plans. At first, I was considering of writing a dictionary</w:t>
      </w:r>
      <w:ins w:id="38" w:author="Microsoft Office User" w:date="2019-08-29T16:22:00Z">
        <w:r w:rsidR="00D67724">
          <w:rPr>
            <w:rFonts w:cstheme="minorHAnsi"/>
            <w:szCs w:val="21"/>
            <w:lang w:val="en-GB"/>
          </w:rPr>
          <w:t>.</w:t>
        </w:r>
      </w:ins>
      <w:r w:rsidRPr="00206CD0">
        <w:rPr>
          <w:rFonts w:cstheme="minorHAnsi"/>
          <w:szCs w:val="21"/>
          <w:lang w:val="en-GB"/>
        </w:rPr>
        <w:t xml:space="preserve"> </w:t>
      </w:r>
      <w:ins w:id="39" w:author="Microsoft Office User" w:date="2019-08-29T16:22:00Z">
        <w:r w:rsidR="00D67724">
          <w:rPr>
            <w:rFonts w:cstheme="minorHAnsi"/>
            <w:szCs w:val="21"/>
            <w:lang w:val="en-GB"/>
          </w:rPr>
          <w:t>H</w:t>
        </w:r>
      </w:ins>
      <w:del w:id="40" w:author="Microsoft Office User" w:date="2019-08-29T16:22:00Z">
        <w:r w:rsidRPr="00206CD0" w:rsidDel="00D67724">
          <w:rPr>
            <w:rFonts w:cstheme="minorHAnsi"/>
            <w:szCs w:val="21"/>
            <w:lang w:val="en-GB"/>
          </w:rPr>
          <w:delText>h</w:delText>
        </w:r>
      </w:del>
      <w:r w:rsidRPr="00206CD0">
        <w:rPr>
          <w:rFonts w:cstheme="minorHAnsi"/>
          <w:szCs w:val="21"/>
          <w:lang w:val="en-GB"/>
        </w:rPr>
        <w:t xml:space="preserve">owever it was impossible to cover all characters of all languages in the world. As I </w:t>
      </w:r>
      <w:del w:id="41" w:author="Microsoft Office User" w:date="2019-08-29T16:22:00Z">
        <w:r w:rsidRPr="00206CD0" w:rsidDel="00D67724">
          <w:rPr>
            <w:rFonts w:cstheme="minorHAnsi"/>
            <w:szCs w:val="21"/>
            <w:lang w:val="en-GB"/>
          </w:rPr>
          <w:delText xml:space="preserve">researched </w:delText>
        </w:r>
      </w:del>
      <w:ins w:id="42" w:author="Microsoft Office User" w:date="2019-08-29T16:22:00Z">
        <w:r w:rsidR="00D67724">
          <w:rPr>
            <w:rFonts w:cstheme="minorHAnsi"/>
            <w:szCs w:val="21"/>
            <w:lang w:val="en-GB"/>
          </w:rPr>
          <w:t>learnt</w:t>
        </w:r>
        <w:r w:rsidR="00D67724" w:rsidRPr="00206CD0">
          <w:rPr>
            <w:rFonts w:cstheme="minorHAnsi"/>
            <w:szCs w:val="21"/>
            <w:lang w:val="en-GB"/>
          </w:rPr>
          <w:t xml:space="preserve"> </w:t>
        </w:r>
      </w:ins>
      <w:del w:id="43" w:author="Microsoft Office User" w:date="2019-08-29T16:11:00Z">
        <w:r w:rsidRPr="00206CD0" w:rsidDel="00B636B1">
          <w:rPr>
            <w:rFonts w:cstheme="minorHAnsi"/>
            <w:szCs w:val="21"/>
            <w:lang w:val="en-GB"/>
          </w:rPr>
          <w:delText>more</w:delText>
        </w:r>
      </w:del>
      <w:ins w:id="44" w:author="Microsoft Office User" w:date="2019-08-29T16:11:00Z">
        <w:r w:rsidR="00B636B1" w:rsidRPr="00206CD0">
          <w:rPr>
            <w:rFonts w:cstheme="minorHAnsi"/>
            <w:szCs w:val="21"/>
            <w:lang w:val="en-GB"/>
          </w:rPr>
          <w:t>more,</w:t>
        </w:r>
      </w:ins>
      <w:r w:rsidRPr="00206CD0">
        <w:rPr>
          <w:rFonts w:cstheme="minorHAnsi"/>
          <w:szCs w:val="21"/>
          <w:lang w:val="en-GB"/>
        </w:rPr>
        <w:t xml:space="preserve"> </w:t>
      </w:r>
      <w:del w:id="45" w:author="Microsoft Office User" w:date="2019-08-29T16:22:00Z">
        <w:r w:rsidRPr="00206CD0" w:rsidDel="00D67724">
          <w:rPr>
            <w:rFonts w:cstheme="minorHAnsi"/>
            <w:szCs w:val="21"/>
            <w:lang w:val="en-GB"/>
          </w:rPr>
          <w:delText xml:space="preserve">and </w:delText>
        </w:r>
      </w:del>
      <w:r w:rsidRPr="00206CD0">
        <w:rPr>
          <w:rFonts w:cstheme="minorHAnsi"/>
          <w:szCs w:val="21"/>
          <w:lang w:val="en-GB"/>
        </w:rPr>
        <w:t xml:space="preserve">I </w:t>
      </w:r>
      <w:ins w:id="46" w:author="Microsoft Office User" w:date="2019-08-29T16:22:00Z">
        <w:r w:rsidR="00D67724">
          <w:rPr>
            <w:rFonts w:cstheme="minorHAnsi"/>
            <w:szCs w:val="21"/>
            <w:lang w:val="en-GB"/>
          </w:rPr>
          <w:t>then</w:t>
        </w:r>
      </w:ins>
      <w:del w:id="47" w:author="Microsoft Office User" w:date="2019-08-29T16:22:00Z">
        <w:r w:rsidRPr="00206CD0" w:rsidDel="00D67724">
          <w:rPr>
            <w:rFonts w:cstheme="minorHAnsi"/>
            <w:szCs w:val="21"/>
            <w:lang w:val="en-GB"/>
          </w:rPr>
          <w:delText>finally</w:delText>
        </w:r>
      </w:del>
      <w:r w:rsidRPr="00206CD0">
        <w:rPr>
          <w:rFonts w:cstheme="minorHAnsi"/>
          <w:szCs w:val="21"/>
          <w:lang w:val="en-GB"/>
        </w:rPr>
        <w:t xml:space="preserve"> knew that all characters are uniquely encoded as numbers using Unicode. Hence, I decided to </w:t>
      </w:r>
      <w:del w:id="48" w:author="Microsoft Office User" w:date="2019-08-29T16:13:00Z">
        <w:r w:rsidRPr="00206CD0" w:rsidDel="00046517">
          <w:rPr>
            <w:rFonts w:cstheme="minorHAnsi"/>
            <w:szCs w:val="21"/>
            <w:lang w:val="en-GB"/>
          </w:rPr>
          <w:delText xml:space="preserve">transform </w:delText>
        </w:r>
      </w:del>
      <w:ins w:id="49" w:author="Microsoft Office User" w:date="2019-08-29T16:13:00Z">
        <w:r w:rsidR="00046517">
          <w:rPr>
            <w:rFonts w:cstheme="minorHAnsi"/>
            <w:szCs w:val="21"/>
            <w:lang w:val="en-GB"/>
          </w:rPr>
          <w:t>encode</w:t>
        </w:r>
        <w:r w:rsidR="00046517" w:rsidRPr="00206CD0">
          <w:rPr>
            <w:rFonts w:cstheme="minorHAnsi"/>
            <w:szCs w:val="21"/>
            <w:lang w:val="en-GB"/>
          </w:rPr>
          <w:t xml:space="preserve"> </w:t>
        </w:r>
      </w:ins>
      <w:r w:rsidRPr="00206CD0">
        <w:rPr>
          <w:rFonts w:cstheme="minorHAnsi"/>
          <w:szCs w:val="21"/>
          <w:lang w:val="en-GB"/>
        </w:rPr>
        <w:t xml:space="preserve">strings into numbers, </w:t>
      </w:r>
      <w:del w:id="50" w:author="Microsoft Office User" w:date="2019-08-29T16:13:00Z">
        <w:r w:rsidRPr="00206CD0" w:rsidDel="00046517">
          <w:rPr>
            <w:rFonts w:cstheme="minorHAnsi"/>
            <w:szCs w:val="21"/>
            <w:lang w:val="en-GB"/>
          </w:rPr>
          <w:delText>so that it</w:delText>
        </w:r>
      </w:del>
      <w:ins w:id="51" w:author="Microsoft Office User" w:date="2019-08-29T16:13:00Z">
        <w:r w:rsidR="00046517">
          <w:rPr>
            <w:rFonts w:cstheme="minorHAnsi"/>
            <w:szCs w:val="21"/>
            <w:lang w:val="en-GB"/>
          </w:rPr>
          <w:t>which</w:t>
        </w:r>
      </w:ins>
      <w:r w:rsidRPr="00206CD0">
        <w:rPr>
          <w:rFonts w:cstheme="minorHAnsi"/>
          <w:szCs w:val="21"/>
          <w:lang w:val="en-GB"/>
        </w:rPr>
        <w:t xml:space="preserve"> can be encrypted with mathematical functions. Meanwhile,</w:t>
      </w:r>
      <w:ins w:id="52" w:author="Microsoft Office User" w:date="2019-08-29T16:14:00Z">
        <w:r w:rsidR="00046517">
          <w:rPr>
            <w:rFonts w:cstheme="minorHAnsi"/>
            <w:szCs w:val="21"/>
            <w:lang w:val="en-GB"/>
          </w:rPr>
          <w:t xml:space="preserve"> </w:t>
        </w:r>
      </w:ins>
      <w:del w:id="53" w:author="Microsoft Office User" w:date="2019-08-29T16:14:00Z">
        <w:r w:rsidRPr="00206CD0" w:rsidDel="00046517">
          <w:rPr>
            <w:rFonts w:cstheme="minorHAnsi"/>
            <w:szCs w:val="21"/>
            <w:lang w:val="en-GB"/>
          </w:rPr>
          <w:delText xml:space="preserve"> for the characters of different positions in a string, </w:delText>
        </w:r>
      </w:del>
      <w:r w:rsidRPr="00206CD0">
        <w:rPr>
          <w:rFonts w:cstheme="minorHAnsi"/>
          <w:szCs w:val="21"/>
          <w:lang w:val="en-GB"/>
        </w:rPr>
        <w:t xml:space="preserve">I used </w:t>
      </w:r>
      <w:del w:id="54" w:author="Microsoft Office User" w:date="2019-08-29T16:15:00Z">
        <w:r w:rsidRPr="00206CD0" w:rsidDel="00046517">
          <w:rPr>
            <w:rFonts w:cstheme="minorHAnsi"/>
            <w:szCs w:val="21"/>
            <w:lang w:val="en-GB"/>
          </w:rPr>
          <w:delText xml:space="preserve">distinct </w:delText>
        </w:r>
      </w:del>
      <w:ins w:id="55" w:author="Microsoft Office User" w:date="2019-08-29T16:15:00Z">
        <w:r w:rsidR="00046517">
          <w:rPr>
            <w:rFonts w:cstheme="minorHAnsi"/>
            <w:szCs w:val="21"/>
            <w:lang w:val="en-GB"/>
          </w:rPr>
          <w:t>various</w:t>
        </w:r>
        <w:r w:rsidR="00046517" w:rsidRPr="00206CD0">
          <w:rPr>
            <w:rFonts w:cstheme="minorHAnsi"/>
            <w:szCs w:val="21"/>
            <w:lang w:val="en-GB"/>
          </w:rPr>
          <w:t xml:space="preserve"> </w:t>
        </w:r>
      </w:ins>
      <w:r w:rsidRPr="00206CD0">
        <w:rPr>
          <w:rFonts w:cstheme="minorHAnsi"/>
          <w:szCs w:val="21"/>
          <w:lang w:val="en-GB"/>
        </w:rPr>
        <w:t>functions</w:t>
      </w:r>
      <w:ins w:id="56" w:author="Microsoft Office User" w:date="2019-08-29T16:14:00Z">
        <w:r w:rsidR="00046517">
          <w:rPr>
            <w:rFonts w:cstheme="minorHAnsi"/>
            <w:szCs w:val="21"/>
            <w:lang w:val="en-GB"/>
          </w:rPr>
          <w:t xml:space="preserve"> </w:t>
        </w:r>
        <w:r w:rsidR="00046517" w:rsidRPr="00206CD0">
          <w:rPr>
            <w:rFonts w:cstheme="minorHAnsi"/>
            <w:szCs w:val="21"/>
            <w:lang w:val="en-GB"/>
          </w:rPr>
          <w:t>for characters of different positions in a string</w:t>
        </w:r>
      </w:ins>
      <w:r w:rsidRPr="00206CD0">
        <w:rPr>
          <w:rFonts w:cstheme="minorHAnsi"/>
          <w:szCs w:val="21"/>
          <w:lang w:val="en-GB"/>
        </w:rPr>
        <w:t xml:space="preserve"> to increase the complexity of my </w:t>
      </w:r>
      <w:del w:id="57" w:author="Microsoft Office User" w:date="2019-08-29T16:14:00Z">
        <w:r w:rsidRPr="00206CD0" w:rsidDel="00046517">
          <w:rPr>
            <w:rFonts w:cstheme="minorHAnsi"/>
            <w:szCs w:val="21"/>
            <w:lang w:val="en-GB"/>
          </w:rPr>
          <w:delText>cipher</w:delText>
        </w:r>
      </w:del>
      <w:ins w:id="58" w:author="Microsoft Office User" w:date="2019-08-29T16:14:00Z">
        <w:r w:rsidR="00046517">
          <w:rPr>
            <w:rFonts w:cstheme="minorHAnsi"/>
            <w:szCs w:val="21"/>
            <w:lang w:val="en-GB"/>
          </w:rPr>
          <w:t>encryption</w:t>
        </w:r>
      </w:ins>
      <w:r w:rsidRPr="00206CD0">
        <w:rPr>
          <w:rFonts w:cstheme="minorHAnsi"/>
          <w:szCs w:val="21"/>
          <w:lang w:val="en-GB"/>
        </w:rPr>
        <w:t xml:space="preserve">. </w:t>
      </w:r>
      <w:commentRangeStart w:id="59"/>
      <w:r w:rsidRPr="00206CD0">
        <w:rPr>
          <w:rFonts w:cstheme="minorHAnsi"/>
          <w:szCs w:val="21"/>
          <w:lang w:val="en-GB"/>
        </w:rPr>
        <w:t>For example,</w:t>
      </w:r>
      <w:ins w:id="60" w:author="Microsoft Office User" w:date="2019-08-29T16:24:00Z">
        <w:r w:rsidR="00D67724">
          <w:rPr>
            <w:rFonts w:cstheme="minorHAnsi"/>
            <w:szCs w:val="21"/>
            <w:lang w:val="en-GB"/>
          </w:rPr>
          <w:t xml:space="preserve"> </w:t>
        </w:r>
        <w:r w:rsidR="00D67724" w:rsidRPr="00206CD0">
          <w:rPr>
            <w:rFonts w:cstheme="minorHAnsi"/>
            <w:szCs w:val="21"/>
            <w:lang w:val="en-GB"/>
          </w:rPr>
          <w:t>y=x^2</w:t>
        </w:r>
        <w:r w:rsidR="00D67724">
          <w:rPr>
            <w:rFonts w:cstheme="minorHAnsi"/>
            <w:szCs w:val="21"/>
            <w:lang w:val="en-GB"/>
          </w:rPr>
          <w:t xml:space="preserve"> would be used for</w:t>
        </w:r>
      </w:ins>
      <w:del w:id="61" w:author="Microsoft Office User" w:date="2019-08-29T16:24:00Z">
        <w:r w:rsidRPr="00206CD0" w:rsidDel="00D67724">
          <w:rPr>
            <w:rFonts w:cstheme="minorHAnsi"/>
            <w:szCs w:val="21"/>
            <w:lang w:val="en-GB"/>
          </w:rPr>
          <w:delText xml:space="preserve"> the</w:delText>
        </w:r>
      </w:del>
      <w:r w:rsidRPr="00206CD0">
        <w:rPr>
          <w:rFonts w:cstheme="minorHAnsi"/>
          <w:szCs w:val="21"/>
          <w:lang w:val="en-GB"/>
        </w:rPr>
        <w:t xml:space="preserve"> letters on </w:t>
      </w:r>
      <w:ins w:id="62" w:author="Microsoft Office User" w:date="2019-08-29T16:23:00Z">
        <w:r w:rsidR="00D67724">
          <w:rPr>
            <w:rFonts w:cstheme="minorHAnsi"/>
            <w:szCs w:val="21"/>
            <w:lang w:val="en-GB"/>
          </w:rPr>
          <w:t xml:space="preserve">even </w:t>
        </w:r>
      </w:ins>
      <w:r w:rsidRPr="00206CD0">
        <w:rPr>
          <w:rFonts w:cstheme="minorHAnsi"/>
          <w:szCs w:val="21"/>
          <w:lang w:val="en-GB"/>
        </w:rPr>
        <w:t>positions</w:t>
      </w:r>
      <w:del w:id="63" w:author="Microsoft Office User" w:date="2019-08-29T16:24:00Z">
        <w:r w:rsidRPr="00206CD0" w:rsidDel="00D67724">
          <w:rPr>
            <w:rFonts w:cstheme="minorHAnsi"/>
            <w:szCs w:val="21"/>
            <w:lang w:val="en-GB"/>
          </w:rPr>
          <w:delText xml:space="preserve"> </w:delText>
        </w:r>
      </w:del>
      <w:del w:id="64" w:author="Microsoft Office User" w:date="2019-08-29T16:23:00Z">
        <w:r w:rsidRPr="00206CD0" w:rsidDel="00D67724">
          <w:rPr>
            <w:rFonts w:cstheme="minorHAnsi"/>
            <w:szCs w:val="21"/>
            <w:lang w:val="en-GB"/>
          </w:rPr>
          <w:delText xml:space="preserve">whose indexes can be divided exactly </w:delText>
        </w:r>
        <w:r w:rsidR="0015165C" w:rsidRPr="00206CD0" w:rsidDel="00D67724">
          <w:rPr>
            <w:rFonts w:cstheme="minorHAnsi"/>
            <w:szCs w:val="21"/>
            <w:lang w:val="en-GB"/>
          </w:rPr>
          <w:delText xml:space="preserve">by 2 </w:delText>
        </w:r>
      </w:del>
      <w:del w:id="65" w:author="Microsoft Office User" w:date="2019-08-29T16:24:00Z">
        <w:r w:rsidRPr="00206CD0" w:rsidDel="00D67724">
          <w:rPr>
            <w:rFonts w:cstheme="minorHAnsi"/>
            <w:szCs w:val="21"/>
            <w:lang w:val="en-GB"/>
          </w:rPr>
          <w:delText>would use</w:delText>
        </w:r>
      </w:del>
      <w:r w:rsidRPr="00206CD0">
        <w:rPr>
          <w:rFonts w:cstheme="minorHAnsi"/>
          <w:szCs w:val="21"/>
          <w:lang w:val="en-GB"/>
        </w:rPr>
        <w:t xml:space="preserve"> </w:t>
      </w:r>
      <w:del w:id="66" w:author="Microsoft Office User" w:date="2019-08-29T16:24:00Z">
        <w:r w:rsidRPr="00206CD0" w:rsidDel="00D67724">
          <w:rPr>
            <w:rFonts w:cstheme="minorHAnsi"/>
            <w:szCs w:val="21"/>
            <w:lang w:val="en-GB"/>
          </w:rPr>
          <w:delText xml:space="preserve">y=x^2 </w:delText>
        </w:r>
      </w:del>
      <w:r w:rsidRPr="00206CD0">
        <w:rPr>
          <w:rFonts w:cstheme="minorHAnsi"/>
          <w:szCs w:val="21"/>
          <w:lang w:val="en-GB"/>
        </w:rPr>
        <w:t xml:space="preserve">while those </w:t>
      </w:r>
      <w:r w:rsidR="0015165C" w:rsidRPr="00206CD0">
        <w:rPr>
          <w:rFonts w:cstheme="minorHAnsi"/>
          <w:szCs w:val="21"/>
          <w:lang w:val="en-GB"/>
        </w:rPr>
        <w:t xml:space="preserve">have </w:t>
      </w:r>
      <w:r w:rsidRPr="00206CD0">
        <w:rPr>
          <w:rFonts w:cstheme="minorHAnsi"/>
          <w:szCs w:val="21"/>
          <w:lang w:val="en-GB"/>
        </w:rPr>
        <w:t>factor 7 would choose another</w:t>
      </w:r>
      <w:r w:rsidR="0015165C" w:rsidRPr="00206CD0">
        <w:rPr>
          <w:rFonts w:cstheme="minorHAnsi"/>
          <w:szCs w:val="21"/>
          <w:lang w:val="en-GB"/>
        </w:rPr>
        <w:t xml:space="preserve"> function</w:t>
      </w:r>
      <w:r w:rsidRPr="00206CD0">
        <w:rPr>
          <w:rFonts w:cstheme="minorHAnsi"/>
          <w:szCs w:val="21"/>
          <w:lang w:val="en-GB"/>
        </w:rPr>
        <w:t>.</w:t>
      </w:r>
      <w:commentRangeEnd w:id="59"/>
      <w:r w:rsidR="000B772B">
        <w:rPr>
          <w:rStyle w:val="a8"/>
          <w:rFonts w:ascii="Calibri" w:eastAsia="Calibri" w:hAnsi="Calibri" w:cs="Calibri"/>
          <w:color w:val="000000"/>
          <w:u w:color="000000"/>
          <w:bdr w:val="nil"/>
        </w:rPr>
        <w:commentReference w:id="59"/>
      </w:r>
      <w:r w:rsidRPr="00206CD0">
        <w:rPr>
          <w:rFonts w:cstheme="minorHAnsi"/>
          <w:szCs w:val="21"/>
          <w:lang w:val="en-GB"/>
        </w:rPr>
        <w:t xml:space="preserve"> Similarly, the decryption processes used corresponding inverse functions. This project expanded my knowledge of encryption quite a few, and I did </w:t>
      </w:r>
      <w:del w:id="67" w:author="Tong Tony" w:date="2019-08-29T19:56:00Z">
        <w:r w:rsidRPr="00206CD0" w:rsidDel="000B772B">
          <w:rPr>
            <w:rFonts w:cstheme="minorHAnsi"/>
            <w:szCs w:val="21"/>
            <w:lang w:val="en-GB"/>
          </w:rPr>
          <w:delText xml:space="preserve">realize </w:delText>
        </w:r>
      </w:del>
      <w:ins w:id="68" w:author="Tong Tony" w:date="2019-08-29T19:56:00Z">
        <w:r w:rsidR="000B772B" w:rsidRPr="00206CD0">
          <w:rPr>
            <w:rFonts w:cstheme="minorHAnsi"/>
            <w:szCs w:val="21"/>
            <w:lang w:val="en-GB"/>
          </w:rPr>
          <w:t>reali</w:t>
        </w:r>
        <w:r w:rsidR="000B772B">
          <w:rPr>
            <w:rFonts w:cstheme="minorHAnsi"/>
            <w:szCs w:val="21"/>
            <w:lang w:val="en-GB"/>
          </w:rPr>
          <w:t>s</w:t>
        </w:r>
        <w:r w:rsidR="000B772B" w:rsidRPr="00206CD0">
          <w:rPr>
            <w:rFonts w:cstheme="minorHAnsi"/>
            <w:szCs w:val="21"/>
            <w:lang w:val="en-GB"/>
          </w:rPr>
          <w:t xml:space="preserve">e </w:t>
        </w:r>
      </w:ins>
      <w:r w:rsidRPr="00206CD0">
        <w:rPr>
          <w:rFonts w:cstheme="minorHAnsi"/>
          <w:szCs w:val="21"/>
          <w:lang w:val="en-GB"/>
        </w:rPr>
        <w:t xml:space="preserve">that cryptography is </w:t>
      </w:r>
      <w:r w:rsidR="000D3A40" w:rsidRPr="00206CD0">
        <w:rPr>
          <w:rFonts w:cstheme="minorHAnsi"/>
          <w:szCs w:val="21"/>
          <w:lang w:val="en-GB"/>
        </w:rPr>
        <w:t>ubiquitous</w:t>
      </w:r>
      <w:r w:rsidRPr="00206CD0">
        <w:rPr>
          <w:rFonts w:cstheme="minorHAnsi"/>
          <w:szCs w:val="21"/>
          <w:lang w:val="en-GB"/>
        </w:rPr>
        <w:t xml:space="preserve"> a</w:t>
      </w:r>
      <w:r w:rsidR="000D3A40" w:rsidRPr="00206CD0">
        <w:rPr>
          <w:rFonts w:cstheme="minorHAnsi"/>
          <w:szCs w:val="21"/>
          <w:lang w:val="en-GB"/>
        </w:rPr>
        <w:t>nd</w:t>
      </w:r>
      <w:r w:rsidR="00634D4C" w:rsidRPr="00206CD0">
        <w:rPr>
          <w:rFonts w:cstheme="minorHAnsi"/>
          <w:szCs w:val="21"/>
          <w:lang w:val="en-GB"/>
        </w:rPr>
        <w:t xml:space="preserve"> </w:t>
      </w:r>
      <w:r w:rsidR="000D3A40" w:rsidRPr="00206CD0">
        <w:rPr>
          <w:rFonts w:cstheme="minorHAnsi"/>
          <w:szCs w:val="21"/>
          <w:lang w:val="en-GB"/>
        </w:rPr>
        <w:t>indispensable</w:t>
      </w:r>
      <w:r w:rsidRPr="00206CD0">
        <w:rPr>
          <w:rFonts w:cstheme="minorHAnsi"/>
          <w:szCs w:val="21"/>
          <w:lang w:val="en-GB"/>
        </w:rPr>
        <w:t xml:space="preserve">, it is widely used for encryption of </w:t>
      </w:r>
      <w:del w:id="69" w:author="Tong Tony" w:date="2019-08-29T19:56:00Z">
        <w:r w:rsidRPr="00206CD0" w:rsidDel="000B772B">
          <w:rPr>
            <w:rFonts w:cstheme="minorHAnsi"/>
            <w:szCs w:val="21"/>
            <w:lang w:val="en-GB"/>
          </w:rPr>
          <w:delText>application</w:delText>
        </w:r>
        <w:r w:rsidR="000D3A40" w:rsidRPr="00206CD0" w:rsidDel="000B772B">
          <w:rPr>
            <w:rFonts w:cstheme="minorHAnsi"/>
            <w:szCs w:val="21"/>
            <w:lang w:val="en-GB"/>
          </w:rPr>
          <w:delText>s</w:delText>
        </w:r>
      </w:del>
      <w:ins w:id="70" w:author="Tong Tony" w:date="2019-08-29T19:56:00Z">
        <w:r w:rsidR="000B772B">
          <w:rPr>
            <w:rFonts w:cstheme="minorHAnsi"/>
            <w:szCs w:val="21"/>
            <w:lang w:val="en-GB"/>
          </w:rPr>
          <w:t>websites,</w:t>
        </w:r>
      </w:ins>
      <w:del w:id="71" w:author="Tong Tony" w:date="2019-08-29T19:56:00Z">
        <w:r w:rsidRPr="00206CD0" w:rsidDel="000B772B">
          <w:rPr>
            <w:rFonts w:cstheme="minorHAnsi"/>
            <w:szCs w:val="21"/>
            <w:lang w:val="en-GB"/>
          </w:rPr>
          <w:delText xml:space="preserve"> or</w:delText>
        </w:r>
      </w:del>
      <w:r w:rsidRPr="00206CD0">
        <w:rPr>
          <w:rFonts w:cstheme="minorHAnsi"/>
          <w:szCs w:val="21"/>
          <w:lang w:val="en-GB"/>
        </w:rPr>
        <w:t xml:space="preserve"> </w:t>
      </w:r>
      <w:del w:id="72" w:author="Tong Tony" w:date="2019-08-29T19:57:00Z">
        <w:r w:rsidRPr="00206CD0" w:rsidDel="000B772B">
          <w:rPr>
            <w:rFonts w:cstheme="minorHAnsi"/>
            <w:szCs w:val="21"/>
            <w:lang w:val="en-GB"/>
          </w:rPr>
          <w:delText xml:space="preserve">website </w:delText>
        </w:r>
      </w:del>
      <w:r w:rsidRPr="00206CD0">
        <w:rPr>
          <w:rFonts w:cstheme="minorHAnsi"/>
          <w:szCs w:val="21"/>
          <w:lang w:val="en-GB"/>
        </w:rPr>
        <w:t>accounts</w:t>
      </w:r>
      <w:del w:id="73" w:author="Tong Tony" w:date="2019-08-29T19:56:00Z">
        <w:r w:rsidRPr="00206CD0" w:rsidDel="000B772B">
          <w:rPr>
            <w:rFonts w:cstheme="minorHAnsi"/>
            <w:szCs w:val="21"/>
            <w:lang w:val="en-GB"/>
          </w:rPr>
          <w:delText xml:space="preserve">, </w:delText>
        </w:r>
      </w:del>
      <w:ins w:id="74" w:author="Tong Tony" w:date="2019-08-29T19:56:00Z">
        <w:r w:rsidR="000B772B">
          <w:rPr>
            <w:rFonts w:cstheme="minorHAnsi"/>
            <w:szCs w:val="21"/>
            <w:lang w:val="en-GB"/>
          </w:rPr>
          <w:t xml:space="preserve"> and</w:t>
        </w:r>
        <w:r w:rsidR="000B772B" w:rsidRPr="00206CD0">
          <w:rPr>
            <w:rFonts w:cstheme="minorHAnsi"/>
            <w:szCs w:val="21"/>
            <w:lang w:val="en-GB"/>
          </w:rPr>
          <w:t xml:space="preserve"> </w:t>
        </w:r>
      </w:ins>
      <w:r w:rsidRPr="00206CD0">
        <w:rPr>
          <w:rFonts w:cstheme="minorHAnsi"/>
          <w:szCs w:val="21"/>
          <w:lang w:val="en-GB"/>
        </w:rPr>
        <w:t>etc.</w:t>
      </w:r>
      <w:del w:id="75" w:author="Tong Tony" w:date="2019-08-29T19:57:00Z">
        <w:r w:rsidRPr="00206CD0" w:rsidDel="000B772B">
          <w:rPr>
            <w:rFonts w:cstheme="minorHAnsi"/>
            <w:szCs w:val="21"/>
            <w:lang w:val="en-GB"/>
          </w:rPr>
          <w:delText>; the data of a game also require protection to prevent leakage of information.</w:delText>
        </w:r>
      </w:del>
    </w:p>
    <w:p w14:paraId="52895021" w14:textId="77777777" w:rsidR="00AB0723" w:rsidRPr="00206CD0" w:rsidRDefault="00AB0723" w:rsidP="00AB0723">
      <w:pPr>
        <w:rPr>
          <w:rFonts w:cstheme="minorHAnsi"/>
          <w:szCs w:val="21"/>
          <w:lang w:val="en-GB"/>
        </w:rPr>
      </w:pPr>
    </w:p>
    <w:p w14:paraId="78D3DFCC" w14:textId="246AF59B" w:rsidR="006A4D21" w:rsidRPr="00206CD0" w:rsidDel="004F127C" w:rsidRDefault="00AB0723" w:rsidP="004F127C">
      <w:pPr>
        <w:rPr>
          <w:del w:id="76" w:author="Tong Tony" w:date="2019-08-29T20:55:00Z"/>
          <w:rFonts w:cstheme="minorHAnsi"/>
          <w:szCs w:val="21"/>
          <w:lang w:val="en-GB"/>
        </w:rPr>
        <w:pPrChange w:id="77" w:author="Tong Tony" w:date="2019-08-29T20:55:00Z">
          <w:pPr/>
        </w:pPrChange>
      </w:pPr>
      <w:r w:rsidRPr="00206CD0">
        <w:rPr>
          <w:rFonts w:cstheme="minorHAnsi"/>
          <w:szCs w:val="21"/>
          <w:lang w:val="en-GB"/>
        </w:rPr>
        <w:t xml:space="preserve">After our presentations, tutors introduced us about </w:t>
      </w:r>
      <w:del w:id="78" w:author="Tong Tony" w:date="2019-08-29T19:59:00Z">
        <w:r w:rsidRPr="00206CD0" w:rsidDel="000B772B">
          <w:rPr>
            <w:rFonts w:cstheme="minorHAnsi"/>
            <w:szCs w:val="21"/>
            <w:lang w:val="en-GB"/>
          </w:rPr>
          <w:delText>some encryption</w:delText>
        </w:r>
      </w:del>
      <w:ins w:id="79" w:author="Tong Tony" w:date="2019-08-29T19:59:00Z">
        <w:r w:rsidR="000B772B">
          <w:rPr>
            <w:rFonts w:cstheme="minorHAnsi"/>
            <w:szCs w:val="21"/>
            <w:lang w:val="en-GB"/>
          </w:rPr>
          <w:t>the</w:t>
        </w:r>
      </w:ins>
      <w:r w:rsidRPr="00206CD0">
        <w:rPr>
          <w:rFonts w:cstheme="minorHAnsi"/>
          <w:szCs w:val="21"/>
          <w:lang w:val="en-GB"/>
        </w:rPr>
        <w:t xml:space="preserve"> history</w:t>
      </w:r>
      <w:ins w:id="80" w:author="Tong Tony" w:date="2019-08-29T19:59:00Z">
        <w:r w:rsidR="000B772B">
          <w:rPr>
            <w:rFonts w:cstheme="minorHAnsi"/>
            <w:szCs w:val="21"/>
            <w:lang w:val="en-GB"/>
          </w:rPr>
          <w:t xml:space="preserve"> of cryptography</w:t>
        </w:r>
      </w:ins>
      <w:r w:rsidRPr="00206CD0">
        <w:rPr>
          <w:rFonts w:cstheme="minorHAnsi"/>
          <w:szCs w:val="21"/>
          <w:lang w:val="en-GB"/>
        </w:rPr>
        <w:t xml:space="preserve"> like enigma in the World War II, which aroused my curiosity to </w:t>
      </w:r>
      <w:del w:id="81" w:author="Tong Tony" w:date="2019-08-29T19:58:00Z">
        <w:r w:rsidRPr="00206CD0" w:rsidDel="000B772B">
          <w:rPr>
            <w:rFonts w:cstheme="minorHAnsi"/>
            <w:szCs w:val="21"/>
            <w:lang w:val="en-GB"/>
          </w:rPr>
          <w:delText>search for</w:delText>
        </w:r>
      </w:del>
      <w:ins w:id="82" w:author="Tong Tony" w:date="2019-08-29T19:58:00Z">
        <w:r w:rsidR="000B772B">
          <w:rPr>
            <w:rFonts w:cstheme="minorHAnsi"/>
            <w:szCs w:val="21"/>
            <w:lang w:val="en-GB"/>
          </w:rPr>
          <w:t>learn</w:t>
        </w:r>
      </w:ins>
      <w:r w:rsidRPr="00206CD0">
        <w:rPr>
          <w:rFonts w:cstheme="minorHAnsi"/>
          <w:szCs w:val="21"/>
          <w:lang w:val="en-GB"/>
        </w:rPr>
        <w:t xml:space="preserve"> more effective </w:t>
      </w:r>
      <w:del w:id="83" w:author="Tong Tony" w:date="2019-08-29T19:58:00Z">
        <w:r w:rsidRPr="00206CD0" w:rsidDel="000B772B">
          <w:rPr>
            <w:rFonts w:cstheme="minorHAnsi"/>
            <w:szCs w:val="21"/>
            <w:lang w:val="en-GB"/>
          </w:rPr>
          <w:delText xml:space="preserve">approaches to </w:delText>
        </w:r>
      </w:del>
      <w:r w:rsidRPr="00206CD0">
        <w:rPr>
          <w:rFonts w:cstheme="minorHAnsi"/>
          <w:szCs w:val="21"/>
          <w:lang w:val="en-GB"/>
        </w:rPr>
        <w:t>encrypt</w:t>
      </w:r>
      <w:ins w:id="84" w:author="Tong Tony" w:date="2019-08-29T19:58:00Z">
        <w:r w:rsidR="000B772B">
          <w:rPr>
            <w:rFonts w:cstheme="minorHAnsi"/>
            <w:szCs w:val="21"/>
            <w:lang w:val="en-GB"/>
          </w:rPr>
          <w:t xml:space="preserve">ion </w:t>
        </w:r>
      </w:ins>
      <w:ins w:id="85" w:author="Tong Tony" w:date="2019-08-29T20:47:00Z">
        <w:r w:rsidR="007918F0">
          <w:rPr>
            <w:rFonts w:cstheme="minorHAnsi"/>
            <w:szCs w:val="21"/>
            <w:lang w:val="en-GB"/>
          </w:rPr>
          <w:t>method</w:t>
        </w:r>
      </w:ins>
      <w:ins w:id="86" w:author="Tong Tony" w:date="2019-08-29T19:58:00Z">
        <w:r w:rsidR="000B772B">
          <w:rPr>
            <w:rFonts w:cstheme="minorHAnsi"/>
            <w:szCs w:val="21"/>
            <w:lang w:val="en-GB"/>
          </w:rPr>
          <w:t>s</w:t>
        </w:r>
      </w:ins>
      <w:del w:id="87" w:author="Tong Tony" w:date="2019-08-29T19:58:00Z">
        <w:r w:rsidRPr="00206CD0" w:rsidDel="000B772B">
          <w:rPr>
            <w:rFonts w:cstheme="minorHAnsi"/>
            <w:szCs w:val="21"/>
            <w:lang w:val="en-GB"/>
          </w:rPr>
          <w:delText xml:space="preserve"> nowadays</w:delText>
        </w:r>
      </w:del>
      <w:r w:rsidRPr="00206CD0">
        <w:rPr>
          <w:rFonts w:cstheme="minorHAnsi"/>
          <w:szCs w:val="21"/>
          <w:lang w:val="en-GB"/>
        </w:rPr>
        <w:t>. After the summer school, I still immersed in the ocean of encryption and learned another two algorithms. One is the XOR encryption, a symmetric encryption algorithm, which is relatively simple</w:t>
      </w:r>
      <w:del w:id="88" w:author="Tong Tony" w:date="2019-08-29T20:00:00Z">
        <w:r w:rsidRPr="00206CD0" w:rsidDel="000B772B">
          <w:rPr>
            <w:rFonts w:cstheme="minorHAnsi"/>
            <w:szCs w:val="21"/>
            <w:lang w:val="en-GB"/>
          </w:rPr>
          <w:delText xml:space="preserve"> to implement</w:delText>
        </w:r>
      </w:del>
      <w:ins w:id="89" w:author="Tong Tony" w:date="2019-08-29T20:00:00Z">
        <w:r w:rsidR="000B772B">
          <w:rPr>
            <w:rFonts w:cstheme="minorHAnsi"/>
            <w:szCs w:val="21"/>
            <w:lang w:val="en-GB"/>
          </w:rPr>
          <w:t>, and</w:t>
        </w:r>
      </w:ins>
      <w:del w:id="90" w:author="Tong Tony" w:date="2019-08-29T20:00:00Z">
        <w:r w:rsidRPr="00206CD0" w:rsidDel="000B772B">
          <w:rPr>
            <w:rFonts w:cstheme="minorHAnsi"/>
            <w:szCs w:val="21"/>
            <w:lang w:val="en-GB"/>
          </w:rPr>
          <w:delText>.</w:delText>
        </w:r>
      </w:del>
      <w:r w:rsidRPr="00206CD0">
        <w:rPr>
          <w:rFonts w:cstheme="minorHAnsi"/>
          <w:szCs w:val="21"/>
          <w:lang w:val="en-GB"/>
        </w:rPr>
        <w:t xml:space="preserve"> </w:t>
      </w:r>
      <w:ins w:id="91" w:author="Tong Tony" w:date="2019-08-29T20:00:00Z">
        <w:r w:rsidR="000B772B">
          <w:rPr>
            <w:rFonts w:cstheme="minorHAnsi"/>
            <w:szCs w:val="21"/>
            <w:lang w:val="en-GB"/>
          </w:rPr>
          <w:t>t</w:t>
        </w:r>
      </w:ins>
      <w:del w:id="92" w:author="Tong Tony" w:date="2019-08-29T20:00:00Z">
        <w:r w:rsidRPr="00206CD0" w:rsidDel="000B772B">
          <w:rPr>
            <w:rFonts w:cstheme="minorHAnsi"/>
            <w:szCs w:val="21"/>
            <w:lang w:val="en-GB"/>
          </w:rPr>
          <w:delText>T</w:delText>
        </w:r>
      </w:del>
      <w:r w:rsidRPr="00206CD0">
        <w:rPr>
          <w:rFonts w:cstheme="minorHAnsi"/>
          <w:szCs w:val="21"/>
          <w:lang w:val="en-GB"/>
        </w:rPr>
        <w:t xml:space="preserve">he other is </w:t>
      </w:r>
      <w:del w:id="93" w:author="Tong Tony" w:date="2019-08-29T20:00:00Z">
        <w:r w:rsidRPr="00206CD0" w:rsidDel="000B772B">
          <w:rPr>
            <w:rFonts w:cstheme="minorHAnsi"/>
            <w:szCs w:val="21"/>
            <w:lang w:val="en-GB"/>
          </w:rPr>
          <w:delText>the currently safest</w:delText>
        </w:r>
      </w:del>
      <w:ins w:id="94" w:author="Tong Tony" w:date="2019-08-29T20:00:00Z">
        <w:r w:rsidR="000B772B">
          <w:rPr>
            <w:rFonts w:cstheme="minorHAnsi"/>
            <w:szCs w:val="21"/>
            <w:lang w:val="en-GB"/>
          </w:rPr>
          <w:t>a widely used</w:t>
        </w:r>
      </w:ins>
      <w:r w:rsidRPr="00206CD0">
        <w:rPr>
          <w:rFonts w:cstheme="minorHAnsi"/>
          <w:szCs w:val="21"/>
          <w:lang w:val="en-GB"/>
        </w:rPr>
        <w:t xml:space="preserve"> </w:t>
      </w:r>
      <w:del w:id="95" w:author="Tong Tony" w:date="2019-08-29T20:00:00Z">
        <w:r w:rsidRPr="00206CD0" w:rsidDel="000B772B">
          <w:rPr>
            <w:rFonts w:cstheme="minorHAnsi"/>
            <w:szCs w:val="21"/>
            <w:lang w:val="en-GB"/>
          </w:rPr>
          <w:delText xml:space="preserve">encryption </w:delText>
        </w:r>
      </w:del>
      <w:r w:rsidRPr="00206CD0">
        <w:rPr>
          <w:rFonts w:cstheme="minorHAnsi"/>
          <w:szCs w:val="21"/>
          <w:lang w:val="en-GB"/>
        </w:rPr>
        <w:t>algorithm</w:t>
      </w:r>
      <w:ins w:id="96" w:author="Tong Tony" w:date="2019-08-29T20:00:00Z">
        <w:r w:rsidR="000B772B">
          <w:rPr>
            <w:rFonts w:cstheme="minorHAnsi"/>
            <w:szCs w:val="21"/>
            <w:lang w:val="en-GB"/>
          </w:rPr>
          <w:t xml:space="preserve">: </w:t>
        </w:r>
      </w:ins>
      <w:del w:id="97" w:author="Tong Tony" w:date="2019-08-29T20:00:00Z">
        <w:r w:rsidRPr="00206CD0" w:rsidDel="000B772B">
          <w:rPr>
            <w:rFonts w:cstheme="minorHAnsi"/>
            <w:szCs w:val="21"/>
            <w:lang w:val="en-GB"/>
          </w:rPr>
          <w:delText xml:space="preserve">, the </w:delText>
        </w:r>
      </w:del>
      <w:r w:rsidRPr="00206CD0">
        <w:rPr>
          <w:rFonts w:cstheme="minorHAnsi"/>
          <w:szCs w:val="21"/>
          <w:lang w:val="en-GB"/>
        </w:rPr>
        <w:t>RSA</w:t>
      </w:r>
      <w:del w:id="98" w:author="Tong Tony" w:date="2019-08-29T20:00:00Z">
        <w:r w:rsidRPr="00206CD0" w:rsidDel="000B772B">
          <w:rPr>
            <w:rFonts w:cstheme="minorHAnsi"/>
            <w:szCs w:val="21"/>
            <w:lang w:val="en-GB"/>
          </w:rPr>
          <w:delText xml:space="preserve"> encryption</w:delText>
        </w:r>
      </w:del>
      <w:r w:rsidRPr="00206CD0">
        <w:rPr>
          <w:rFonts w:cstheme="minorHAnsi"/>
          <w:szCs w:val="21"/>
          <w:lang w:val="en-GB"/>
        </w:rPr>
        <w:t>.</w:t>
      </w:r>
      <w:del w:id="99" w:author="Tong Tony" w:date="2019-08-29T20:01:00Z">
        <w:r w:rsidRPr="00206CD0" w:rsidDel="000B772B">
          <w:rPr>
            <w:rFonts w:cstheme="minorHAnsi"/>
            <w:szCs w:val="21"/>
            <w:lang w:val="en-GB"/>
          </w:rPr>
          <w:delText xml:space="preserve"> Through researches</w:delText>
        </w:r>
      </w:del>
      <w:ins w:id="100" w:author="Tong Tony" w:date="2019-08-29T20:01:00Z">
        <w:r w:rsidR="000B772B">
          <w:rPr>
            <w:rFonts w:cstheme="minorHAnsi"/>
            <w:szCs w:val="21"/>
            <w:lang w:val="en-GB"/>
          </w:rPr>
          <w:t xml:space="preserve"> </w:t>
        </w:r>
      </w:ins>
      <w:del w:id="101" w:author="Tong Tony" w:date="2019-08-29T20:01:00Z">
        <w:r w:rsidRPr="00206CD0" w:rsidDel="000B772B">
          <w:rPr>
            <w:rFonts w:cstheme="minorHAnsi"/>
            <w:szCs w:val="21"/>
            <w:lang w:val="en-GB"/>
          </w:rPr>
          <w:delText xml:space="preserve">, </w:delText>
        </w:r>
      </w:del>
      <w:r w:rsidRPr="00206CD0">
        <w:rPr>
          <w:rFonts w:cstheme="minorHAnsi"/>
          <w:szCs w:val="21"/>
          <w:lang w:val="en-GB"/>
        </w:rPr>
        <w:t>I found that the theory of</w:t>
      </w:r>
      <w:ins w:id="102" w:author="Tong Tony" w:date="2019-08-29T20:01:00Z">
        <w:r w:rsidR="000B772B">
          <w:rPr>
            <w:rFonts w:cstheme="minorHAnsi"/>
            <w:szCs w:val="21"/>
            <w:lang w:val="en-GB"/>
          </w:rPr>
          <w:t xml:space="preserve"> the</w:t>
        </w:r>
      </w:ins>
      <w:r w:rsidRPr="00206CD0">
        <w:rPr>
          <w:rFonts w:cstheme="minorHAnsi"/>
          <w:szCs w:val="21"/>
          <w:lang w:val="en-GB"/>
        </w:rPr>
        <w:t xml:space="preserve"> XOR encryption </w:t>
      </w:r>
      <w:del w:id="103" w:author="Tong Tony" w:date="2019-08-29T20:01:00Z">
        <w:r w:rsidRPr="00206CD0" w:rsidDel="000B772B">
          <w:rPr>
            <w:rFonts w:cstheme="minorHAnsi"/>
            <w:szCs w:val="21"/>
            <w:lang w:val="en-GB"/>
          </w:rPr>
          <w:delText xml:space="preserve">is </w:delText>
        </w:r>
      </w:del>
      <w:ins w:id="104" w:author="Tong Tony" w:date="2019-08-29T20:01:00Z">
        <w:r w:rsidR="000B772B">
          <w:rPr>
            <w:rFonts w:cstheme="minorHAnsi"/>
            <w:szCs w:val="21"/>
            <w:lang w:val="en-GB"/>
          </w:rPr>
          <w:t>was</w:t>
        </w:r>
        <w:r w:rsidR="000B772B" w:rsidRPr="00206CD0">
          <w:rPr>
            <w:rFonts w:cstheme="minorHAnsi"/>
            <w:szCs w:val="21"/>
            <w:lang w:val="en-GB"/>
          </w:rPr>
          <w:t xml:space="preserve"> </w:t>
        </w:r>
      </w:ins>
      <w:r w:rsidRPr="00206CD0">
        <w:rPr>
          <w:rFonts w:cstheme="minorHAnsi"/>
          <w:szCs w:val="21"/>
          <w:lang w:val="en-GB"/>
        </w:rPr>
        <w:t xml:space="preserve">easy to understand: </w:t>
      </w:r>
      <w:del w:id="105" w:author="Tong Tony" w:date="2019-08-29T20:01:00Z">
        <w:r w:rsidRPr="00206CD0" w:rsidDel="000B772B">
          <w:rPr>
            <w:rFonts w:cstheme="minorHAnsi"/>
            <w:szCs w:val="21"/>
            <w:lang w:val="en-GB"/>
          </w:rPr>
          <w:delText xml:space="preserve">first a certain key is set, and then </w:delText>
        </w:r>
      </w:del>
      <w:r w:rsidRPr="00206CD0">
        <w:rPr>
          <w:rFonts w:cstheme="minorHAnsi"/>
          <w:szCs w:val="21"/>
          <w:lang w:val="en-GB"/>
        </w:rPr>
        <w:t xml:space="preserve">each binary digit of the </w:t>
      </w:r>
      <w:ins w:id="106" w:author="Tong Tony" w:date="2019-08-29T20:01:00Z">
        <w:r w:rsidR="000B772B">
          <w:rPr>
            <w:rFonts w:cstheme="minorHAnsi"/>
            <w:szCs w:val="21"/>
            <w:lang w:val="en-GB"/>
          </w:rPr>
          <w:t>numerical encodi</w:t>
        </w:r>
      </w:ins>
      <w:ins w:id="107" w:author="Tong Tony" w:date="2019-08-29T20:02:00Z">
        <w:r w:rsidR="000B772B">
          <w:rPr>
            <w:rFonts w:cstheme="minorHAnsi"/>
            <w:szCs w:val="21"/>
            <w:lang w:val="en-GB"/>
          </w:rPr>
          <w:t xml:space="preserve">ng of the </w:t>
        </w:r>
      </w:ins>
      <w:r w:rsidRPr="00206CD0">
        <w:rPr>
          <w:rFonts w:cstheme="minorHAnsi"/>
          <w:szCs w:val="21"/>
          <w:lang w:val="en-GB"/>
        </w:rPr>
        <w:t>plaintext</w:t>
      </w:r>
      <w:del w:id="108" w:author="Tong Tony" w:date="2019-08-29T20:02:00Z">
        <w:r w:rsidRPr="00206CD0" w:rsidDel="000B772B">
          <w:rPr>
            <w:rFonts w:cstheme="minorHAnsi"/>
            <w:szCs w:val="21"/>
            <w:lang w:val="en-GB"/>
          </w:rPr>
          <w:delText>’s code, usually ASCII</w:delText>
        </w:r>
      </w:del>
      <w:del w:id="109" w:author="Tong Tony" w:date="2019-08-29T20:39:00Z">
        <w:r w:rsidRPr="00206CD0" w:rsidDel="007918F0">
          <w:rPr>
            <w:rFonts w:cstheme="minorHAnsi"/>
            <w:szCs w:val="21"/>
            <w:lang w:val="en-GB"/>
          </w:rPr>
          <w:delText>,</w:delText>
        </w:r>
      </w:del>
      <w:r w:rsidRPr="00206CD0">
        <w:rPr>
          <w:rFonts w:cstheme="minorHAnsi"/>
          <w:szCs w:val="21"/>
          <w:lang w:val="en-GB"/>
        </w:rPr>
        <w:t xml:space="preserve"> is applied with the </w:t>
      </w:r>
      <w:del w:id="110" w:author="Tong Tony" w:date="2019-08-29T20:01:00Z">
        <w:r w:rsidRPr="00206CD0" w:rsidDel="000B772B">
          <w:rPr>
            <w:rFonts w:cstheme="minorHAnsi"/>
            <w:szCs w:val="21"/>
            <w:lang w:val="en-GB"/>
          </w:rPr>
          <w:delText xml:space="preserve">given </w:delText>
        </w:r>
      </w:del>
      <w:r w:rsidRPr="00206CD0">
        <w:rPr>
          <w:rFonts w:cstheme="minorHAnsi"/>
          <w:szCs w:val="21"/>
          <w:lang w:val="en-GB"/>
        </w:rPr>
        <w:t>key</w:t>
      </w:r>
      <w:del w:id="111" w:author="Tong Tony" w:date="2019-08-29T20:40:00Z">
        <w:r w:rsidRPr="00206CD0" w:rsidDel="007918F0">
          <w:rPr>
            <w:rFonts w:cstheme="minorHAnsi"/>
            <w:szCs w:val="21"/>
            <w:lang w:val="en-GB"/>
          </w:rPr>
          <w:delText>,</w:delText>
        </w:r>
      </w:del>
      <w:r w:rsidRPr="00206CD0">
        <w:rPr>
          <w:rFonts w:cstheme="minorHAnsi"/>
          <w:szCs w:val="21"/>
          <w:lang w:val="en-GB"/>
        </w:rPr>
        <w:t xml:space="preserve"> using XOR operation. When</w:t>
      </w:r>
      <w:ins w:id="112" w:author="Tong Tony" w:date="2019-08-29T20:40:00Z">
        <w:r w:rsidR="007918F0">
          <w:rPr>
            <w:rFonts w:cstheme="minorHAnsi"/>
            <w:szCs w:val="21"/>
            <w:lang w:val="en-GB"/>
          </w:rPr>
          <w:t xml:space="preserve"> the receiver</w:t>
        </w:r>
      </w:ins>
      <w:r w:rsidRPr="00206CD0">
        <w:rPr>
          <w:rFonts w:cstheme="minorHAnsi"/>
          <w:szCs w:val="21"/>
          <w:lang w:val="en-GB"/>
        </w:rPr>
        <w:t xml:space="preserve"> decrypt</w:t>
      </w:r>
      <w:ins w:id="113" w:author="Tong Tony" w:date="2019-08-29T20:40:00Z">
        <w:r w:rsidR="007918F0">
          <w:rPr>
            <w:rFonts w:cstheme="minorHAnsi"/>
            <w:szCs w:val="21"/>
            <w:lang w:val="en-GB"/>
          </w:rPr>
          <w:t>s</w:t>
        </w:r>
      </w:ins>
      <w:r w:rsidRPr="00206CD0">
        <w:rPr>
          <w:rFonts w:cstheme="minorHAnsi"/>
          <w:szCs w:val="21"/>
          <w:lang w:val="en-GB"/>
        </w:rPr>
        <w:t xml:space="preserve"> </w:t>
      </w:r>
      <w:del w:id="114" w:author="Tong Tony" w:date="2019-08-29T20:40:00Z">
        <w:r w:rsidRPr="00206CD0" w:rsidDel="007918F0">
          <w:rPr>
            <w:rFonts w:cstheme="minorHAnsi"/>
            <w:szCs w:val="21"/>
            <w:lang w:val="en-GB"/>
          </w:rPr>
          <w:delText>messages</w:delText>
        </w:r>
      </w:del>
      <w:ins w:id="115" w:author="Tong Tony" w:date="2019-08-29T20:40:00Z">
        <w:r w:rsidR="007918F0">
          <w:rPr>
            <w:rFonts w:cstheme="minorHAnsi"/>
            <w:szCs w:val="21"/>
            <w:lang w:val="en-GB"/>
          </w:rPr>
          <w:t>the cipher</w:t>
        </w:r>
      </w:ins>
      <w:ins w:id="116" w:author="Tong Tony" w:date="2019-08-29T20:41:00Z">
        <w:r w:rsidR="007918F0">
          <w:rPr>
            <w:rFonts w:cstheme="minorHAnsi"/>
            <w:szCs w:val="21"/>
            <w:lang w:val="en-GB"/>
          </w:rPr>
          <w:t>,</w:t>
        </w:r>
      </w:ins>
      <w:del w:id="117" w:author="Tong Tony" w:date="2019-08-29T20:40:00Z">
        <w:r w:rsidRPr="00206CD0" w:rsidDel="007918F0">
          <w:rPr>
            <w:rFonts w:cstheme="minorHAnsi"/>
            <w:szCs w:val="21"/>
            <w:lang w:val="en-GB"/>
          </w:rPr>
          <w:delText>, receivers who own the</w:delText>
        </w:r>
      </w:del>
      <w:ins w:id="118" w:author="Tong Tony" w:date="2019-08-29T20:40:00Z">
        <w:r w:rsidR="007918F0">
          <w:rPr>
            <w:rFonts w:cstheme="minorHAnsi"/>
            <w:szCs w:val="21"/>
            <w:lang w:val="en-GB"/>
          </w:rPr>
          <w:t xml:space="preserve"> t</w:t>
        </w:r>
      </w:ins>
      <w:ins w:id="119" w:author="Tong Tony" w:date="2019-08-29T20:41:00Z">
        <w:r w:rsidR="007918F0">
          <w:rPr>
            <w:rFonts w:cstheme="minorHAnsi"/>
            <w:szCs w:val="21"/>
            <w:lang w:val="en-GB"/>
          </w:rPr>
          <w:t>hey use</w:t>
        </w:r>
      </w:ins>
      <w:ins w:id="120" w:author="Tong Tony" w:date="2019-08-29T20:44:00Z">
        <w:r w:rsidR="007918F0">
          <w:rPr>
            <w:rFonts w:cstheme="minorHAnsi"/>
            <w:szCs w:val="21"/>
            <w:lang w:val="en-GB"/>
          </w:rPr>
          <w:t xml:space="preserve"> the same method with</w:t>
        </w:r>
      </w:ins>
      <w:ins w:id="121" w:author="Tong Tony" w:date="2019-08-29T20:41:00Z">
        <w:r w:rsidR="007918F0">
          <w:rPr>
            <w:rFonts w:cstheme="minorHAnsi"/>
            <w:szCs w:val="21"/>
            <w:lang w:val="en-GB"/>
          </w:rPr>
          <w:t xml:space="preserve"> the</w:t>
        </w:r>
      </w:ins>
      <w:r w:rsidRPr="00206CD0">
        <w:rPr>
          <w:rFonts w:cstheme="minorHAnsi"/>
          <w:szCs w:val="21"/>
          <w:lang w:val="en-GB"/>
        </w:rPr>
        <w:t xml:space="preserve"> same key </w:t>
      </w:r>
      <w:del w:id="122" w:author="Tong Tony" w:date="2019-08-29T20:44:00Z">
        <w:r w:rsidRPr="00206CD0" w:rsidDel="007918F0">
          <w:rPr>
            <w:rFonts w:cstheme="minorHAnsi"/>
            <w:szCs w:val="21"/>
            <w:lang w:val="en-GB"/>
          </w:rPr>
          <w:delText xml:space="preserve">can apply XOR calculation to the cipher </w:delText>
        </w:r>
      </w:del>
      <w:r w:rsidRPr="00206CD0">
        <w:rPr>
          <w:rFonts w:cstheme="minorHAnsi"/>
          <w:szCs w:val="21"/>
          <w:lang w:val="en-GB"/>
        </w:rPr>
        <w:t xml:space="preserve">to </w:t>
      </w:r>
      <w:del w:id="123" w:author="Tong Tony" w:date="2019-08-29T20:44:00Z">
        <w:r w:rsidRPr="00206CD0" w:rsidDel="007918F0">
          <w:rPr>
            <w:rFonts w:cstheme="minorHAnsi"/>
            <w:szCs w:val="21"/>
            <w:lang w:val="en-GB"/>
          </w:rPr>
          <w:delText xml:space="preserve">gain </w:delText>
        </w:r>
      </w:del>
      <w:ins w:id="124" w:author="Tong Tony" w:date="2019-08-29T20:44:00Z">
        <w:r w:rsidR="007918F0" w:rsidRPr="00206CD0">
          <w:rPr>
            <w:rFonts w:cstheme="minorHAnsi"/>
            <w:szCs w:val="21"/>
            <w:lang w:val="en-GB"/>
          </w:rPr>
          <w:t>g</w:t>
        </w:r>
        <w:r w:rsidR="007918F0">
          <w:rPr>
            <w:rFonts w:cstheme="minorHAnsi"/>
            <w:szCs w:val="21"/>
            <w:lang w:val="en-GB"/>
          </w:rPr>
          <w:t>et</w:t>
        </w:r>
        <w:r w:rsidR="007918F0" w:rsidRPr="00206CD0">
          <w:rPr>
            <w:rFonts w:cstheme="minorHAnsi"/>
            <w:szCs w:val="21"/>
            <w:lang w:val="en-GB"/>
          </w:rPr>
          <w:t xml:space="preserve"> </w:t>
        </w:r>
      </w:ins>
      <w:ins w:id="125" w:author="Tong Tony" w:date="2019-08-29T20:41:00Z">
        <w:r w:rsidR="007918F0">
          <w:rPr>
            <w:rFonts w:cstheme="minorHAnsi"/>
            <w:szCs w:val="21"/>
            <w:lang w:val="en-GB"/>
          </w:rPr>
          <w:t xml:space="preserve">the plaintext </w:t>
        </w:r>
      </w:ins>
      <w:del w:id="126" w:author="Tong Tony" w:date="2019-08-29T20:41:00Z">
        <w:r w:rsidRPr="00206CD0" w:rsidDel="007918F0">
          <w:rPr>
            <w:rFonts w:cstheme="minorHAnsi"/>
            <w:szCs w:val="21"/>
            <w:lang w:val="en-GB"/>
          </w:rPr>
          <w:delText xml:space="preserve">original cipher </w:delText>
        </w:r>
      </w:del>
      <w:r w:rsidRPr="00206CD0">
        <w:rPr>
          <w:rFonts w:cstheme="minorHAnsi"/>
          <w:szCs w:val="21"/>
          <w:lang w:val="en-GB"/>
        </w:rPr>
        <w:t xml:space="preserve">as </w:t>
      </w:r>
      <w:ins w:id="127" w:author="Tong Tony" w:date="2019-08-29T20:44:00Z">
        <w:r w:rsidR="007918F0">
          <w:rPr>
            <w:rFonts w:cstheme="minorHAnsi"/>
            <w:szCs w:val="21"/>
            <w:lang w:val="en-GB"/>
          </w:rPr>
          <w:t xml:space="preserve">the </w:t>
        </w:r>
      </w:ins>
      <w:r w:rsidRPr="00206CD0">
        <w:rPr>
          <w:rFonts w:cstheme="minorHAnsi"/>
          <w:szCs w:val="21"/>
          <w:lang w:val="en-GB"/>
        </w:rPr>
        <w:t>XOR operation</w:t>
      </w:r>
      <w:del w:id="128" w:author="Tong Tony" w:date="2019-08-29T20:44:00Z">
        <w:r w:rsidRPr="00206CD0" w:rsidDel="007918F0">
          <w:rPr>
            <w:rFonts w:cstheme="minorHAnsi"/>
            <w:szCs w:val="21"/>
            <w:lang w:val="en-GB"/>
          </w:rPr>
          <w:delText>s</w:delText>
        </w:r>
      </w:del>
      <w:r w:rsidRPr="00206CD0">
        <w:rPr>
          <w:rFonts w:cstheme="minorHAnsi"/>
          <w:szCs w:val="21"/>
          <w:lang w:val="en-GB"/>
        </w:rPr>
        <w:t xml:space="preserve"> </w:t>
      </w:r>
      <w:del w:id="129" w:author="Tong Tony" w:date="2019-08-29T20:44:00Z">
        <w:r w:rsidRPr="00206CD0" w:rsidDel="007918F0">
          <w:rPr>
            <w:rFonts w:cstheme="minorHAnsi"/>
            <w:szCs w:val="21"/>
            <w:lang w:val="en-GB"/>
          </w:rPr>
          <w:delText xml:space="preserve">are </w:delText>
        </w:r>
      </w:del>
      <w:ins w:id="130" w:author="Tong Tony" w:date="2019-08-29T20:44:00Z">
        <w:r w:rsidR="007918F0">
          <w:rPr>
            <w:rFonts w:cstheme="minorHAnsi"/>
            <w:szCs w:val="21"/>
            <w:lang w:val="en-GB"/>
          </w:rPr>
          <w:t>is</w:t>
        </w:r>
        <w:r w:rsidR="007918F0" w:rsidRPr="00206CD0">
          <w:rPr>
            <w:rFonts w:cstheme="minorHAnsi"/>
            <w:szCs w:val="21"/>
            <w:lang w:val="en-GB"/>
          </w:rPr>
          <w:t xml:space="preserve"> </w:t>
        </w:r>
      </w:ins>
      <w:r w:rsidRPr="00206CD0">
        <w:rPr>
          <w:rFonts w:cstheme="minorHAnsi"/>
          <w:szCs w:val="21"/>
          <w:lang w:val="en-GB"/>
        </w:rPr>
        <w:t>reversible. This is convenient but can also be vulnerable, for example, if the plaintext has sequences of repeated characters</w:t>
      </w:r>
      <w:ins w:id="131" w:author="Tong Tony" w:date="2019-08-29T20:45:00Z">
        <w:r w:rsidR="007918F0">
          <w:rPr>
            <w:rFonts w:cstheme="minorHAnsi"/>
            <w:szCs w:val="21"/>
            <w:lang w:val="en-GB"/>
          </w:rPr>
          <w:t>.</w:t>
        </w:r>
      </w:ins>
      <w:del w:id="132" w:author="Tong Tony" w:date="2019-08-29T20:45:00Z">
        <w:r w:rsidRPr="00206CD0" w:rsidDel="007918F0">
          <w:rPr>
            <w:rFonts w:cstheme="minorHAnsi"/>
            <w:szCs w:val="21"/>
            <w:lang w:val="en-GB"/>
          </w:rPr>
          <w:delText>, rules of the cipher could be discovered by attackers.</w:delText>
        </w:r>
      </w:del>
      <w:r w:rsidRPr="00206CD0">
        <w:rPr>
          <w:rFonts w:cstheme="minorHAnsi"/>
          <w:szCs w:val="21"/>
          <w:lang w:val="en-GB"/>
        </w:rPr>
        <w:t xml:space="preserve"> </w:t>
      </w:r>
      <w:del w:id="133" w:author="Tong Tony" w:date="2019-08-29T20:46:00Z">
        <w:r w:rsidRPr="00206CD0" w:rsidDel="007918F0">
          <w:rPr>
            <w:rFonts w:cstheme="minorHAnsi"/>
            <w:szCs w:val="21"/>
            <w:lang w:val="en-GB"/>
          </w:rPr>
          <w:delText>However, when the plaintext has the same length as its cipher it will be considerably secure.</w:delText>
        </w:r>
      </w:del>
      <w:ins w:id="134" w:author="Tong Tony" w:date="2019-08-29T20:46:00Z">
        <w:r w:rsidR="007918F0">
          <w:rPr>
            <w:rFonts w:cstheme="minorHAnsi"/>
            <w:szCs w:val="21"/>
            <w:lang w:val="en-GB"/>
          </w:rPr>
          <w:t>On the othe</w:t>
        </w:r>
      </w:ins>
      <w:ins w:id="135" w:author="Tong Tony" w:date="2019-08-29T20:47:00Z">
        <w:r w:rsidR="007918F0">
          <w:rPr>
            <w:rFonts w:cstheme="minorHAnsi"/>
            <w:szCs w:val="21"/>
            <w:lang w:val="en-GB"/>
          </w:rPr>
          <w:t>r</w:t>
        </w:r>
      </w:ins>
      <w:ins w:id="136" w:author="Tong Tony" w:date="2019-08-29T20:46:00Z">
        <w:r w:rsidR="007918F0">
          <w:rPr>
            <w:rFonts w:cstheme="minorHAnsi"/>
            <w:szCs w:val="21"/>
            <w:lang w:val="en-GB"/>
          </w:rPr>
          <w:t xml:space="preserve"> hand, key distribution is crucial to all symmetric </w:t>
        </w:r>
      </w:ins>
      <w:ins w:id="137" w:author="Tong Tony" w:date="2019-08-29T20:47:00Z">
        <w:r w:rsidR="007918F0">
          <w:rPr>
            <w:rFonts w:cstheme="minorHAnsi"/>
            <w:szCs w:val="21"/>
            <w:lang w:val="en-GB"/>
          </w:rPr>
          <w:t xml:space="preserve">encryption method, which also increases the vulnerability of the XOR encryption. </w:t>
        </w:r>
      </w:ins>
      <w:ins w:id="138" w:author="Tong Tony" w:date="2019-08-29T20:49:00Z">
        <w:r w:rsidR="007918F0">
          <w:rPr>
            <w:rFonts w:cstheme="minorHAnsi"/>
            <w:szCs w:val="21"/>
            <w:lang w:val="en-GB"/>
          </w:rPr>
          <w:t>The RSA algorithm, however, is a symmetric encryption method and is more robust</w:t>
        </w:r>
      </w:ins>
      <w:ins w:id="139" w:author="Tong Tony" w:date="2019-08-29T20:50:00Z">
        <w:r w:rsidR="004F127C">
          <w:rPr>
            <w:rFonts w:cstheme="minorHAnsi"/>
            <w:szCs w:val="21"/>
            <w:lang w:val="en-GB"/>
          </w:rPr>
          <w:t>, because</w:t>
        </w:r>
      </w:ins>
      <w:ins w:id="140" w:author="Tong Tony" w:date="2019-08-29T20:51:00Z">
        <w:r w:rsidR="004F127C">
          <w:rPr>
            <w:rFonts w:cstheme="minorHAnsi"/>
            <w:szCs w:val="21"/>
            <w:lang w:val="en-GB"/>
          </w:rPr>
          <w:t xml:space="preserve"> breaking its key requires large number prime factorisation. </w:t>
        </w:r>
      </w:ins>
      <w:ins w:id="141" w:author="Tong Tony" w:date="2019-08-29T20:52:00Z">
        <w:r w:rsidR="004F127C">
          <w:rPr>
            <w:rFonts w:cstheme="minorHAnsi"/>
            <w:szCs w:val="21"/>
            <w:lang w:val="en-GB"/>
          </w:rPr>
          <w:t>As this is an NP-hard problem</w:t>
        </w:r>
      </w:ins>
      <w:ins w:id="142" w:author="Tong Tony" w:date="2019-08-29T20:53:00Z">
        <w:r w:rsidR="004F127C">
          <w:rPr>
            <w:rFonts w:cstheme="minorHAnsi"/>
            <w:szCs w:val="21"/>
            <w:lang w:val="en-GB"/>
          </w:rPr>
          <w:t xml:space="preserve">, </w:t>
        </w:r>
      </w:ins>
      <w:ins w:id="143" w:author="Tong Tony" w:date="2019-08-29T20:59:00Z">
        <w:r w:rsidR="004F127C">
          <w:rPr>
            <w:rFonts w:cstheme="minorHAnsi" w:hint="eastAsia"/>
            <w:szCs w:val="21"/>
            <w:lang w:val="en-GB"/>
          </w:rPr>
          <w:t>it</w:t>
        </w:r>
      </w:ins>
      <w:ins w:id="144" w:author="Tong Tony" w:date="2019-08-29T20:53:00Z">
        <w:r w:rsidR="004F127C">
          <w:rPr>
            <w:rFonts w:cstheme="minorHAnsi"/>
            <w:szCs w:val="21"/>
            <w:lang w:val="en-GB"/>
          </w:rPr>
          <w:t xml:space="preserve"> is not solvable by any</w:t>
        </w:r>
      </w:ins>
      <w:ins w:id="145" w:author="Tong Tony" w:date="2019-08-29T20:56:00Z">
        <w:r w:rsidR="004F127C">
          <w:rPr>
            <w:rFonts w:cstheme="minorHAnsi"/>
            <w:szCs w:val="21"/>
            <w:lang w:val="en-GB"/>
          </w:rPr>
          <w:t xml:space="preserve"> practical</w:t>
        </w:r>
      </w:ins>
      <w:ins w:id="146" w:author="Tong Tony" w:date="2019-08-29T20:53:00Z">
        <w:r w:rsidR="004F127C">
          <w:rPr>
            <w:rFonts w:cstheme="minorHAnsi"/>
            <w:szCs w:val="21"/>
            <w:lang w:val="en-GB"/>
          </w:rPr>
          <w:t xml:space="preserve"> algorithm whose time complexity doesn’t grow exponent</w:t>
        </w:r>
      </w:ins>
      <w:ins w:id="147" w:author="Tong Tony" w:date="2019-08-29T20:54:00Z">
        <w:r w:rsidR="004F127C">
          <w:rPr>
            <w:rFonts w:cstheme="minorHAnsi"/>
            <w:szCs w:val="21"/>
            <w:lang w:val="en-GB"/>
          </w:rPr>
          <w:t>ially. More specifically, when the key is short, a simple algorithm is adequate to break it, whereas with a key of len</w:t>
        </w:r>
      </w:ins>
      <w:ins w:id="148" w:author="Tong Tony" w:date="2019-08-29T20:55:00Z">
        <w:r w:rsidR="004F127C">
          <w:rPr>
            <w:rFonts w:cstheme="minorHAnsi"/>
            <w:szCs w:val="21"/>
            <w:lang w:val="en-GB"/>
          </w:rPr>
          <w:t xml:space="preserve">gth more than 1024 bits, breaking the key can’t be done within a reasonably short time. </w:t>
        </w:r>
      </w:ins>
      <w:del w:id="149" w:author="Tong Tony" w:date="2019-08-29T20:46:00Z">
        <w:r w:rsidRPr="00206CD0" w:rsidDel="007918F0">
          <w:rPr>
            <w:rFonts w:cstheme="minorHAnsi"/>
            <w:szCs w:val="21"/>
            <w:lang w:val="en-GB"/>
          </w:rPr>
          <w:delText xml:space="preserve"> </w:delText>
        </w:r>
      </w:del>
    </w:p>
    <w:p w14:paraId="733D7ED5" w14:textId="098CE094" w:rsidR="006A4D21" w:rsidRPr="00206CD0" w:rsidDel="004F127C" w:rsidRDefault="006A4D21" w:rsidP="004F127C">
      <w:pPr>
        <w:rPr>
          <w:del w:id="150" w:author="Tong Tony" w:date="2019-08-29T20:55:00Z"/>
          <w:rFonts w:cstheme="minorHAnsi"/>
          <w:szCs w:val="21"/>
          <w:lang w:val="en-GB"/>
        </w:rPr>
        <w:pPrChange w:id="151" w:author="Tong Tony" w:date="2019-08-29T20:55:00Z">
          <w:pPr/>
        </w:pPrChange>
      </w:pPr>
    </w:p>
    <w:p w14:paraId="1937969C" w14:textId="4F139CBB" w:rsidR="00AB0723" w:rsidRPr="00206CD0" w:rsidRDefault="001F7753" w:rsidP="004F127C">
      <w:pPr>
        <w:rPr>
          <w:rFonts w:cstheme="minorHAnsi"/>
          <w:szCs w:val="21"/>
          <w:lang w:val="en-GB"/>
        </w:rPr>
        <w:pPrChange w:id="152" w:author="Tong Tony" w:date="2019-08-29T20:55:00Z">
          <w:pPr/>
        </w:pPrChange>
      </w:pPr>
      <w:del w:id="153" w:author="Tong Tony" w:date="2019-08-29T20:55:00Z">
        <w:r w:rsidRPr="00206CD0" w:rsidDel="004F127C">
          <w:rPr>
            <w:rFonts w:cstheme="minorHAnsi"/>
            <w:szCs w:val="21"/>
            <w:lang w:val="en-GB"/>
          </w:rPr>
          <w:delText>About RSA encryption</w:delText>
        </w:r>
        <w:r w:rsidR="00F013C7" w:rsidRPr="00206CD0" w:rsidDel="004F127C">
          <w:rPr>
            <w:rFonts w:cstheme="minorHAnsi"/>
            <w:szCs w:val="21"/>
            <w:lang w:val="en-GB"/>
          </w:rPr>
          <w:delText xml:space="preserve"> </w:delText>
        </w:r>
        <w:r w:rsidR="00AB0723" w:rsidRPr="00206CD0" w:rsidDel="004F127C">
          <w:rPr>
            <w:rFonts w:cstheme="minorHAnsi"/>
            <w:szCs w:val="21"/>
            <w:lang w:val="en-GB"/>
          </w:rPr>
          <w:delText xml:space="preserve">I learnt that it is robust because the private key is a product of two concealed prime numbers, generally 1024 to 4096 bits long, which could only be cracked with brute force and hence requires lengthy time. More specifically, when the private key is small, a simple algorithm is adequate to break it, however, as the key becomes greater the time consumption increases exponentially because its time complexity is </w:delText>
        </w:r>
        <w:r w:rsidR="00906CA6" w:rsidRPr="00206CD0" w:rsidDel="004F127C">
          <w:rPr>
            <w:rFonts w:cstheme="minorHAnsi"/>
            <w:szCs w:val="21"/>
            <w:lang w:val="en-GB"/>
          </w:rPr>
          <w:delText>O(</w:delText>
        </w:r>
        <w:r w:rsidR="00AB0723" w:rsidRPr="00206CD0" w:rsidDel="004F127C">
          <w:rPr>
            <w:rFonts w:cstheme="minorHAnsi"/>
            <w:szCs w:val="21"/>
            <w:lang w:val="en-GB"/>
          </w:rPr>
          <w:delText xml:space="preserve">2^n) if the key has n bits, which is a NP-hard question and </w:delText>
        </w:r>
      </w:del>
      <w:ins w:id="154" w:author="Tong Tony" w:date="2019-08-29T20:55:00Z">
        <w:r w:rsidR="004F127C">
          <w:rPr>
            <w:rFonts w:cstheme="minorHAnsi"/>
            <w:szCs w:val="21"/>
            <w:lang w:val="en-GB"/>
          </w:rPr>
          <w:t>T</w:t>
        </w:r>
      </w:ins>
      <w:del w:id="155" w:author="Tong Tony" w:date="2019-08-29T20:55:00Z">
        <w:r w:rsidR="00AB0723" w:rsidRPr="00206CD0" w:rsidDel="004F127C">
          <w:rPr>
            <w:rFonts w:cstheme="minorHAnsi"/>
            <w:szCs w:val="21"/>
            <w:lang w:val="en-GB"/>
          </w:rPr>
          <w:delText>t</w:delText>
        </w:r>
      </w:del>
      <w:r w:rsidR="00AB0723" w:rsidRPr="00206CD0">
        <w:rPr>
          <w:rFonts w:cstheme="minorHAnsi"/>
          <w:szCs w:val="21"/>
          <w:lang w:val="en-GB"/>
        </w:rPr>
        <w:t>herefore</w:t>
      </w:r>
      <w:ins w:id="156" w:author="Tong Tony" w:date="2019-08-29T20:56:00Z">
        <w:r w:rsidR="004F127C">
          <w:rPr>
            <w:rFonts w:cstheme="minorHAnsi"/>
            <w:szCs w:val="21"/>
            <w:lang w:val="en-GB"/>
          </w:rPr>
          <w:t>, the</w:t>
        </w:r>
      </w:ins>
      <w:del w:id="157" w:author="Tong Tony" w:date="2019-08-29T20:55:00Z">
        <w:r w:rsidR="00AB0723" w:rsidRPr="00206CD0" w:rsidDel="004F127C">
          <w:rPr>
            <w:rFonts w:cstheme="minorHAnsi"/>
            <w:szCs w:val="21"/>
            <w:lang w:val="en-GB"/>
          </w:rPr>
          <w:delText xml:space="preserve"> guarantees</w:delText>
        </w:r>
      </w:del>
      <w:r w:rsidR="00AB0723" w:rsidRPr="00206CD0">
        <w:rPr>
          <w:rFonts w:cstheme="minorHAnsi"/>
          <w:szCs w:val="21"/>
          <w:lang w:val="en-GB"/>
        </w:rPr>
        <w:t xml:space="preserve"> RSA </w:t>
      </w:r>
      <w:del w:id="158" w:author="Tong Tony" w:date="2019-08-29T20:56:00Z">
        <w:r w:rsidR="00AB0723" w:rsidRPr="00206CD0" w:rsidDel="004F127C">
          <w:rPr>
            <w:rFonts w:cstheme="minorHAnsi"/>
            <w:szCs w:val="21"/>
            <w:lang w:val="en-GB"/>
          </w:rPr>
          <w:delText xml:space="preserve">ciphers’ </w:delText>
        </w:r>
      </w:del>
      <w:ins w:id="159" w:author="Tong Tony" w:date="2019-08-29T20:56:00Z">
        <w:r w:rsidR="004F127C">
          <w:rPr>
            <w:rFonts w:cstheme="minorHAnsi"/>
            <w:szCs w:val="21"/>
            <w:lang w:val="en-GB"/>
          </w:rPr>
          <w:t>encryption’s</w:t>
        </w:r>
        <w:r w:rsidR="004F127C" w:rsidRPr="00206CD0">
          <w:rPr>
            <w:rFonts w:cstheme="minorHAnsi"/>
            <w:szCs w:val="21"/>
            <w:lang w:val="en-GB"/>
          </w:rPr>
          <w:t xml:space="preserve"> </w:t>
        </w:r>
      </w:ins>
      <w:r w:rsidR="00AB0723" w:rsidRPr="00206CD0">
        <w:rPr>
          <w:rFonts w:cstheme="minorHAnsi"/>
          <w:szCs w:val="21"/>
          <w:lang w:val="en-GB"/>
        </w:rPr>
        <w:t>security</w:t>
      </w:r>
      <w:ins w:id="160" w:author="Tong Tony" w:date="2019-08-29T20:56:00Z">
        <w:r w:rsidR="004F127C">
          <w:rPr>
            <w:rFonts w:cstheme="minorHAnsi"/>
            <w:szCs w:val="21"/>
            <w:lang w:val="en-GB"/>
          </w:rPr>
          <w:t xml:space="preserve"> is guaranteed</w:t>
        </w:r>
      </w:ins>
      <w:r w:rsidR="00AB0723" w:rsidRPr="00206CD0">
        <w:rPr>
          <w:rFonts w:cstheme="minorHAnsi"/>
          <w:szCs w:val="21"/>
          <w:lang w:val="en-GB"/>
        </w:rPr>
        <w:t xml:space="preserve"> </w:t>
      </w:r>
      <w:r w:rsidR="00AB0723" w:rsidRPr="00206CD0">
        <w:rPr>
          <w:rFonts w:cstheme="minorHAnsi"/>
          <w:szCs w:val="21"/>
          <w:lang w:val="en-GB"/>
        </w:rPr>
        <w:lastRenderedPageBreak/>
        <w:t xml:space="preserve">unless </w:t>
      </w:r>
      <w:del w:id="161" w:author="Tong Tony" w:date="2019-08-29T20:56:00Z">
        <w:r w:rsidR="00AB0723" w:rsidRPr="00206CD0" w:rsidDel="004F127C">
          <w:rPr>
            <w:rFonts w:cstheme="minorHAnsi"/>
            <w:szCs w:val="21"/>
            <w:lang w:val="en-GB"/>
          </w:rPr>
          <w:delText xml:space="preserve">the development of quantum computer has a breakthrough or </w:delText>
        </w:r>
      </w:del>
      <w:ins w:id="162" w:author="Tong Tony" w:date="2019-08-29T20:56:00Z">
        <w:r w:rsidR="004F127C">
          <w:rPr>
            <w:rFonts w:cstheme="minorHAnsi"/>
            <w:szCs w:val="21"/>
            <w:lang w:val="en-GB"/>
          </w:rPr>
          <w:t>the</w:t>
        </w:r>
      </w:ins>
      <w:ins w:id="163" w:author="Tong Tony" w:date="2019-08-29T20:57:00Z">
        <w:r w:rsidR="004F127C">
          <w:rPr>
            <w:rFonts w:cstheme="minorHAnsi"/>
            <w:szCs w:val="21"/>
            <w:lang w:val="en-GB"/>
          </w:rPr>
          <w:t xml:space="preserve"> </w:t>
        </w:r>
      </w:ins>
      <w:r w:rsidR="00AB0723" w:rsidRPr="00206CD0">
        <w:rPr>
          <w:rFonts w:cstheme="minorHAnsi"/>
          <w:szCs w:val="21"/>
          <w:lang w:val="en-GB"/>
        </w:rPr>
        <w:t>P=NP question is solved</w:t>
      </w:r>
      <w:ins w:id="164" w:author="Tong Tony" w:date="2019-08-29T20:57:00Z">
        <w:r w:rsidR="004F127C">
          <w:rPr>
            <w:rFonts w:cstheme="minorHAnsi"/>
            <w:szCs w:val="21"/>
            <w:lang w:val="en-GB"/>
          </w:rPr>
          <w:t xml:space="preserve"> or a </w:t>
        </w:r>
      </w:ins>
      <w:ins w:id="165" w:author="Tong Tony" w:date="2019-08-29T20:58:00Z">
        <w:r w:rsidR="004F127C">
          <w:rPr>
            <w:rFonts w:cstheme="minorHAnsi"/>
            <w:szCs w:val="21"/>
            <w:lang w:val="en-GB"/>
          </w:rPr>
          <w:t xml:space="preserve">usable </w:t>
        </w:r>
      </w:ins>
      <w:ins w:id="166" w:author="Tong Tony" w:date="2019-08-29T20:57:00Z">
        <w:r w:rsidR="004F127C" w:rsidRPr="00206CD0">
          <w:rPr>
            <w:rFonts w:cstheme="minorHAnsi"/>
            <w:szCs w:val="21"/>
            <w:lang w:val="en-GB"/>
          </w:rPr>
          <w:t>quantum comput</w:t>
        </w:r>
        <w:r w:rsidR="004F127C">
          <w:rPr>
            <w:rFonts w:cstheme="minorHAnsi"/>
            <w:szCs w:val="21"/>
            <w:lang w:val="en-GB"/>
          </w:rPr>
          <w:t>er is invented</w:t>
        </w:r>
      </w:ins>
      <w:r w:rsidR="00AB0723" w:rsidRPr="00206CD0">
        <w:rPr>
          <w:rFonts w:cstheme="minorHAnsi"/>
          <w:szCs w:val="21"/>
          <w:lang w:val="en-GB"/>
        </w:rPr>
        <w:t>.</w:t>
      </w:r>
      <w:r w:rsidR="00F013C7" w:rsidRPr="00206CD0">
        <w:rPr>
          <w:rFonts w:cstheme="minorHAnsi"/>
          <w:szCs w:val="21"/>
          <w:lang w:val="en-GB"/>
        </w:rPr>
        <w:t xml:space="preserve"> </w:t>
      </w:r>
      <w:r w:rsidRPr="00206CD0">
        <w:rPr>
          <w:rFonts w:cstheme="minorHAnsi"/>
          <w:szCs w:val="21"/>
          <w:lang w:val="en-GB"/>
        </w:rPr>
        <w:t xml:space="preserve">I believe this is one of the reasons why it is </w:t>
      </w:r>
      <w:r w:rsidR="008A1E3F">
        <w:rPr>
          <w:rFonts w:cstheme="minorHAnsi" w:hint="eastAsia"/>
          <w:szCs w:val="21"/>
          <w:lang w:val="en-GB"/>
        </w:rPr>
        <w:t xml:space="preserve">the most </w:t>
      </w:r>
      <w:r w:rsidRPr="00206CD0">
        <w:rPr>
          <w:rFonts w:cstheme="minorHAnsi"/>
          <w:szCs w:val="21"/>
          <w:lang w:val="en-GB"/>
        </w:rPr>
        <w:t xml:space="preserve">commonly used. In addition, </w:t>
      </w:r>
      <w:r w:rsidR="00890D43" w:rsidRPr="00206CD0">
        <w:rPr>
          <w:rFonts w:cstheme="minorHAnsi"/>
          <w:szCs w:val="21"/>
          <w:lang w:val="en-GB"/>
        </w:rPr>
        <w:t xml:space="preserve">digital signature is </w:t>
      </w:r>
      <w:del w:id="167" w:author="Tong Tony" w:date="2019-08-29T21:00:00Z">
        <w:r w:rsidR="006F5DFB" w:rsidRPr="00206CD0" w:rsidDel="005B6AF7">
          <w:rPr>
            <w:rFonts w:cstheme="minorHAnsi"/>
            <w:szCs w:val="21"/>
            <w:lang w:val="en-GB"/>
          </w:rPr>
          <w:delText>applied for identificat</w:delText>
        </w:r>
        <w:r w:rsidR="00B46C81" w:rsidRPr="00206CD0" w:rsidDel="005B6AF7">
          <w:rPr>
            <w:rFonts w:cstheme="minorHAnsi"/>
            <w:szCs w:val="21"/>
            <w:lang w:val="en-GB"/>
          </w:rPr>
          <w:delText xml:space="preserve">ion to </w:delText>
        </w:r>
        <w:r w:rsidR="009C4A62" w:rsidRPr="00206CD0" w:rsidDel="005B6AF7">
          <w:rPr>
            <w:rFonts w:cstheme="minorHAnsi"/>
            <w:szCs w:val="21"/>
            <w:lang w:val="en-GB"/>
          </w:rPr>
          <w:delText>prevent</w:delText>
        </w:r>
        <w:r w:rsidR="00B46C81" w:rsidRPr="00206CD0" w:rsidDel="005B6AF7">
          <w:rPr>
            <w:rFonts w:cstheme="minorHAnsi"/>
            <w:szCs w:val="21"/>
            <w:lang w:val="en-GB"/>
          </w:rPr>
          <w:delText xml:space="preserve"> data</w:delText>
        </w:r>
        <w:r w:rsidR="009C4A62" w:rsidRPr="00206CD0" w:rsidDel="005B6AF7">
          <w:rPr>
            <w:rFonts w:cstheme="minorHAnsi"/>
            <w:szCs w:val="21"/>
            <w:lang w:val="en-GB"/>
          </w:rPr>
          <w:delText xml:space="preserve"> from being tampered with.</w:delText>
        </w:r>
      </w:del>
      <w:ins w:id="168" w:author="Tong Tony" w:date="2019-08-29T21:00:00Z">
        <w:r w:rsidR="005B6AF7">
          <w:rPr>
            <w:rFonts w:cstheme="minorHAnsi"/>
            <w:szCs w:val="21"/>
            <w:lang w:val="en-GB"/>
          </w:rPr>
          <w:t xml:space="preserve">also widely used using the RSA algorithm. </w:t>
        </w:r>
      </w:ins>
      <w:del w:id="169" w:author="Tong Tony" w:date="2019-08-29T21:00:00Z">
        <w:r w:rsidR="009C4A62" w:rsidRPr="00206CD0" w:rsidDel="005B6AF7">
          <w:rPr>
            <w:rFonts w:cstheme="minorHAnsi"/>
            <w:szCs w:val="21"/>
            <w:lang w:val="en-GB"/>
          </w:rPr>
          <w:delText xml:space="preserve"> A piece of data is encrypted with senders’ private key and transferred with the file, the receiver then </w:delText>
        </w:r>
        <w:r w:rsidR="00890D43" w:rsidRPr="00206CD0" w:rsidDel="005B6AF7">
          <w:rPr>
            <w:rFonts w:cstheme="minorHAnsi"/>
            <w:szCs w:val="21"/>
            <w:lang w:val="en-GB"/>
          </w:rPr>
          <w:delText>decrypt</w:delText>
        </w:r>
      </w:del>
      <w:ins w:id="170" w:author="Microsoft Office User" w:date="2019-08-29T15:25:00Z">
        <w:del w:id="171" w:author="Tong Tony" w:date="2019-08-29T21:00:00Z">
          <w:r w:rsidR="0085755D" w:rsidRPr="00206CD0" w:rsidDel="005B6AF7">
            <w:rPr>
              <w:rFonts w:cstheme="minorHAnsi"/>
              <w:szCs w:val="21"/>
              <w:lang w:val="en-GB"/>
            </w:rPr>
            <w:delText>decrypts</w:delText>
          </w:r>
        </w:del>
      </w:ins>
      <w:del w:id="172" w:author="Tong Tony" w:date="2019-08-29T21:00:00Z">
        <w:r w:rsidR="00890D43" w:rsidRPr="00206CD0" w:rsidDel="005B6AF7">
          <w:rPr>
            <w:rFonts w:cstheme="minorHAnsi"/>
            <w:szCs w:val="21"/>
            <w:lang w:val="en-GB"/>
          </w:rPr>
          <w:delText xml:space="preserve"> it with the public key and verify whether it is correct,</w:delText>
        </w:r>
        <w:r w:rsidR="008A1E3F" w:rsidDel="005B6AF7">
          <w:rPr>
            <w:rFonts w:cstheme="minorHAnsi" w:hint="eastAsia"/>
            <w:szCs w:val="21"/>
            <w:lang w:val="en-GB"/>
          </w:rPr>
          <w:delText xml:space="preserve"> and</w:delText>
        </w:r>
        <w:r w:rsidR="00890D43" w:rsidRPr="00206CD0" w:rsidDel="005B6AF7">
          <w:rPr>
            <w:rFonts w:cstheme="minorHAnsi"/>
            <w:szCs w:val="21"/>
            <w:lang w:val="en-GB"/>
          </w:rPr>
          <w:delText xml:space="preserve"> diminish the risk that the file is fabricated. </w:delText>
        </w:r>
      </w:del>
      <w:r w:rsidR="00890D43" w:rsidRPr="00206CD0">
        <w:rPr>
          <w:rFonts w:cstheme="minorHAnsi"/>
          <w:szCs w:val="21"/>
          <w:lang w:val="en-GB"/>
        </w:rPr>
        <w:t xml:space="preserve">Meanwhile, </w:t>
      </w:r>
      <w:del w:id="173" w:author="Tong Tony" w:date="2019-08-29T21:00:00Z">
        <w:r w:rsidR="00890D43" w:rsidRPr="00206CD0" w:rsidDel="005B6AF7">
          <w:rPr>
            <w:rFonts w:cstheme="minorHAnsi"/>
            <w:szCs w:val="21"/>
            <w:lang w:val="en-GB"/>
          </w:rPr>
          <w:delText>it belongs to</w:delText>
        </w:r>
      </w:del>
      <w:ins w:id="174" w:author="Tong Tony" w:date="2019-08-29T21:00:00Z">
        <w:r w:rsidR="005B6AF7">
          <w:rPr>
            <w:rFonts w:cstheme="minorHAnsi"/>
            <w:szCs w:val="21"/>
            <w:lang w:val="en-GB"/>
          </w:rPr>
          <w:t>it is an</w:t>
        </w:r>
      </w:ins>
      <w:r w:rsidR="00890D43" w:rsidRPr="00206CD0">
        <w:rPr>
          <w:rFonts w:cstheme="minorHAnsi"/>
          <w:szCs w:val="21"/>
          <w:lang w:val="en-GB"/>
        </w:rPr>
        <w:t xml:space="preserve"> asymmetric encryption</w:t>
      </w:r>
      <w:ins w:id="175" w:author="Tong Tony" w:date="2019-08-29T21:00:00Z">
        <w:r w:rsidR="005B6AF7">
          <w:rPr>
            <w:rFonts w:cstheme="minorHAnsi"/>
            <w:szCs w:val="21"/>
            <w:lang w:val="en-GB"/>
          </w:rPr>
          <w:t>, which means</w:t>
        </w:r>
      </w:ins>
      <w:del w:id="176" w:author="Tong Tony" w:date="2019-08-29T21:00:00Z">
        <w:r w:rsidR="00890D43" w:rsidRPr="00206CD0" w:rsidDel="005B6AF7">
          <w:rPr>
            <w:rFonts w:cstheme="minorHAnsi"/>
            <w:szCs w:val="21"/>
            <w:lang w:val="en-GB"/>
          </w:rPr>
          <w:delText>, meaning</w:delText>
        </w:r>
      </w:del>
      <w:r w:rsidR="00890D43" w:rsidRPr="00206CD0">
        <w:rPr>
          <w:rFonts w:cstheme="minorHAnsi"/>
          <w:szCs w:val="21"/>
          <w:lang w:val="en-GB"/>
        </w:rPr>
        <w:t xml:space="preserve"> that </w:t>
      </w:r>
      <w:del w:id="177" w:author="Tong Tony" w:date="2019-08-29T21:01:00Z">
        <w:r w:rsidR="00890D43" w:rsidRPr="00206CD0" w:rsidDel="005B6AF7">
          <w:rPr>
            <w:rFonts w:cstheme="minorHAnsi"/>
            <w:szCs w:val="21"/>
            <w:lang w:val="en-GB"/>
          </w:rPr>
          <w:delText xml:space="preserve">there </w:delText>
        </w:r>
      </w:del>
      <w:ins w:id="178" w:author="Tong Tony" w:date="2019-08-29T21:01:00Z">
        <w:r w:rsidR="005B6AF7">
          <w:rPr>
            <w:rFonts w:cstheme="minorHAnsi"/>
            <w:szCs w:val="21"/>
            <w:lang w:val="en-GB"/>
          </w:rPr>
          <w:t>it</w:t>
        </w:r>
        <w:r w:rsidR="005B6AF7" w:rsidRPr="00206CD0">
          <w:rPr>
            <w:rFonts w:cstheme="minorHAnsi"/>
            <w:szCs w:val="21"/>
            <w:lang w:val="en-GB"/>
          </w:rPr>
          <w:t xml:space="preserve"> </w:t>
        </w:r>
      </w:ins>
      <w:del w:id="179" w:author="Tong Tony" w:date="2019-08-29T21:02:00Z">
        <w:r w:rsidR="00890D43" w:rsidRPr="00206CD0" w:rsidDel="005B6AF7">
          <w:rPr>
            <w:rFonts w:cstheme="minorHAnsi"/>
            <w:szCs w:val="21"/>
            <w:lang w:val="en-GB"/>
          </w:rPr>
          <w:delText xml:space="preserve">is </w:delText>
        </w:r>
      </w:del>
      <w:ins w:id="180" w:author="Tong Tony" w:date="2019-08-29T21:02:00Z">
        <w:r w:rsidR="005B6AF7">
          <w:rPr>
            <w:rFonts w:cstheme="minorHAnsi"/>
            <w:szCs w:val="21"/>
            <w:lang w:val="en-GB"/>
          </w:rPr>
          <w:t xml:space="preserve">avoids danger in the process of </w:t>
        </w:r>
      </w:ins>
      <w:del w:id="181" w:author="Tong Tony" w:date="2019-08-29T21:02:00Z">
        <w:r w:rsidR="00890D43" w:rsidRPr="00206CD0" w:rsidDel="005B6AF7">
          <w:rPr>
            <w:rFonts w:cstheme="minorHAnsi"/>
            <w:szCs w:val="21"/>
            <w:lang w:val="en-GB"/>
          </w:rPr>
          <w:delText>less</w:delText>
        </w:r>
        <w:r w:rsidR="003450D4" w:rsidRPr="00206CD0" w:rsidDel="005B6AF7">
          <w:rPr>
            <w:rFonts w:cstheme="minorHAnsi"/>
            <w:szCs w:val="21"/>
            <w:lang w:val="en-GB"/>
          </w:rPr>
          <w:delText xml:space="preserve"> danger</w:delText>
        </w:r>
      </w:del>
      <w:del w:id="182" w:author="Tong Tony" w:date="2019-08-29T21:01:00Z">
        <w:r w:rsidR="003450D4" w:rsidRPr="00206CD0" w:rsidDel="005B6AF7">
          <w:rPr>
            <w:rFonts w:cstheme="minorHAnsi"/>
            <w:szCs w:val="21"/>
            <w:lang w:val="en-GB"/>
          </w:rPr>
          <w:delText xml:space="preserve"> of </w:delText>
        </w:r>
      </w:del>
      <w:r w:rsidR="003450D4" w:rsidRPr="00206CD0">
        <w:rPr>
          <w:rFonts w:cstheme="minorHAnsi"/>
          <w:szCs w:val="21"/>
          <w:lang w:val="en-GB"/>
        </w:rPr>
        <w:t>key distribution as private key should be</w:t>
      </w:r>
      <w:r w:rsidR="000145D6" w:rsidRPr="00206CD0">
        <w:rPr>
          <w:rFonts w:cstheme="minorHAnsi"/>
          <w:szCs w:val="21"/>
          <w:lang w:val="en-GB"/>
        </w:rPr>
        <w:t xml:space="preserve"> kept secret completely while only public key is published for encryption</w:t>
      </w:r>
      <w:ins w:id="183" w:author="Tong Tony" w:date="2019-08-29T20:59:00Z">
        <w:r w:rsidR="004F127C">
          <w:rPr>
            <w:rFonts w:cstheme="minorHAnsi"/>
            <w:szCs w:val="21"/>
            <w:lang w:val="en-GB"/>
          </w:rPr>
          <w:t xml:space="preserve"> or signature verification</w:t>
        </w:r>
      </w:ins>
      <w:r w:rsidR="000145D6" w:rsidRPr="00206CD0">
        <w:rPr>
          <w:rFonts w:cstheme="minorHAnsi"/>
          <w:szCs w:val="21"/>
          <w:lang w:val="en-GB"/>
        </w:rPr>
        <w:t>.</w:t>
      </w:r>
      <w:commentRangeStart w:id="184"/>
      <w:ins w:id="185" w:author="Tong Tony" w:date="2019-08-29T21:02:00Z">
        <w:r w:rsidR="005B6AF7">
          <w:rPr>
            <w:rFonts w:cstheme="minorHAnsi"/>
            <w:szCs w:val="21"/>
            <w:lang w:val="en-GB"/>
          </w:rPr>
          <w:t xml:space="preserve"> </w:t>
        </w:r>
        <w:commentRangeEnd w:id="184"/>
        <w:r w:rsidR="005B6AF7">
          <w:rPr>
            <w:rStyle w:val="a8"/>
            <w:rFonts w:ascii="Calibri" w:eastAsia="Calibri" w:hAnsi="Calibri" w:cs="Calibri"/>
            <w:color w:val="000000"/>
            <w:u w:color="000000"/>
            <w:bdr w:val="nil"/>
          </w:rPr>
          <w:commentReference w:id="184"/>
        </w:r>
      </w:ins>
    </w:p>
    <w:p w14:paraId="0499A170" w14:textId="77777777" w:rsidR="00AB0723" w:rsidRPr="00206CD0" w:rsidRDefault="00AB0723" w:rsidP="00AB0723">
      <w:pPr>
        <w:rPr>
          <w:rFonts w:cstheme="minorHAnsi"/>
          <w:szCs w:val="21"/>
          <w:lang w:val="en-GB"/>
        </w:rPr>
      </w:pPr>
      <w:bookmarkStart w:id="186" w:name="_GoBack"/>
      <w:bookmarkEnd w:id="186"/>
    </w:p>
    <w:p w14:paraId="14D2F319" w14:textId="77777777" w:rsidR="00AB0723" w:rsidRPr="00206CD0" w:rsidRDefault="00AB0723" w:rsidP="00AB0723">
      <w:pPr>
        <w:rPr>
          <w:rFonts w:cstheme="minorHAnsi"/>
          <w:szCs w:val="21"/>
          <w:lang w:val="en-GB"/>
        </w:rPr>
      </w:pPr>
      <w:commentRangeStart w:id="187"/>
      <w:r w:rsidRPr="00206CD0">
        <w:rPr>
          <w:rFonts w:cstheme="minorHAnsi"/>
          <w:szCs w:val="21"/>
          <w:lang w:val="en-GB"/>
        </w:rPr>
        <w:t xml:space="preserve">I have read a book named Aha Algorithm, which introduces various algorithms based on readily comprehensible daily cases such as sorting algorithms. After finishing reading, I realised that the algorithms are in our life rather than profound concepts I used to consider. Basic events and details that we naturally neglect are arranged systematically and turned into well-regulated approaches to address problems efficiently. For example, the algorithm of calculating the shortest path is fundamental to the navigation function of mapping </w:t>
      </w:r>
      <w:del w:id="188" w:author="Microsoft Office User" w:date="2019-08-29T15:24:00Z">
        <w:r w:rsidRPr="00206CD0" w:rsidDel="0085755D">
          <w:rPr>
            <w:rFonts w:cstheme="minorHAnsi"/>
            <w:szCs w:val="21"/>
            <w:lang w:val="en-GB"/>
          </w:rPr>
          <w:delText>applications.It</w:delText>
        </w:r>
      </w:del>
      <w:ins w:id="189" w:author="Microsoft Office User" w:date="2019-08-29T15:24:00Z">
        <w:r w:rsidR="0085755D" w:rsidRPr="00206CD0">
          <w:rPr>
            <w:rFonts w:cstheme="minorHAnsi"/>
            <w:szCs w:val="21"/>
            <w:lang w:val="en-GB"/>
          </w:rPr>
          <w:t>applications. It</w:t>
        </w:r>
      </w:ins>
      <w:r w:rsidRPr="00206CD0">
        <w:rPr>
          <w:rFonts w:cstheme="minorHAnsi"/>
          <w:szCs w:val="21"/>
          <w:lang w:val="en-GB"/>
        </w:rPr>
        <w:t xml:space="preserve"> encouraged me to explore more theoretical and fundamental aspects behind applications.</w:t>
      </w:r>
      <w:commentRangeEnd w:id="187"/>
      <w:r w:rsidR="005B6AF7">
        <w:rPr>
          <w:rStyle w:val="a8"/>
          <w:rFonts w:ascii="Calibri" w:eastAsia="Calibri" w:hAnsi="Calibri" w:cs="Calibri"/>
          <w:color w:val="000000"/>
          <w:u w:color="000000"/>
          <w:bdr w:val="nil"/>
        </w:rPr>
        <w:commentReference w:id="187"/>
      </w:r>
    </w:p>
    <w:p w14:paraId="7BC4BC67" w14:textId="77777777" w:rsidR="00AB0723" w:rsidRPr="00206CD0" w:rsidRDefault="00AB0723" w:rsidP="00AB0723">
      <w:pPr>
        <w:rPr>
          <w:rFonts w:cstheme="minorHAnsi"/>
          <w:szCs w:val="21"/>
          <w:lang w:val="en-GB"/>
        </w:rPr>
      </w:pPr>
    </w:p>
    <w:p w14:paraId="457CAFB5" w14:textId="4F3566D1" w:rsidR="00AB0723" w:rsidRPr="00206CD0" w:rsidRDefault="0081779B" w:rsidP="00AB0723">
      <w:pPr>
        <w:rPr>
          <w:rFonts w:cstheme="minorHAnsi"/>
          <w:color w:val="ED220B"/>
          <w:szCs w:val="21"/>
          <w:lang w:val="en-GB"/>
        </w:rPr>
      </w:pPr>
      <w:r w:rsidRPr="00206CD0">
        <w:rPr>
          <w:rFonts w:cstheme="minorHAnsi"/>
          <w:szCs w:val="21"/>
          <w:lang w:val="en-GB"/>
        </w:rPr>
        <w:t>In 2019, I</w:t>
      </w:r>
      <w:r w:rsidR="009F0BB2" w:rsidRPr="00206CD0">
        <w:rPr>
          <w:rFonts w:cstheme="minorHAnsi"/>
          <w:szCs w:val="21"/>
          <w:lang w:val="en-GB"/>
        </w:rPr>
        <w:t xml:space="preserve"> </w:t>
      </w:r>
      <w:r w:rsidR="00AB0723" w:rsidRPr="00206CD0">
        <w:rPr>
          <w:rFonts w:cstheme="minorHAnsi"/>
          <w:szCs w:val="21"/>
          <w:lang w:val="en-GB"/>
        </w:rPr>
        <w:t xml:space="preserve">participated in </w:t>
      </w:r>
      <w:r w:rsidRPr="00206CD0">
        <w:rPr>
          <w:rFonts w:cstheme="minorHAnsi"/>
          <w:szCs w:val="21"/>
          <w:lang w:val="en-GB"/>
        </w:rPr>
        <w:t xml:space="preserve">Euclid Contest (top 25%) and </w:t>
      </w:r>
      <w:r w:rsidR="00AB0723" w:rsidRPr="00206CD0">
        <w:rPr>
          <w:rFonts w:cstheme="minorHAnsi"/>
          <w:szCs w:val="21"/>
          <w:lang w:val="en-GB"/>
        </w:rPr>
        <w:t>STEP 1 examinations</w:t>
      </w:r>
      <w:r w:rsidR="009F0BB2" w:rsidRPr="00206CD0">
        <w:rPr>
          <w:rFonts w:cstheme="minorHAnsi"/>
          <w:szCs w:val="21"/>
          <w:lang w:val="en-GB"/>
        </w:rPr>
        <w:t xml:space="preserve"> </w:t>
      </w:r>
      <w:r w:rsidR="00D82019" w:rsidRPr="00206CD0">
        <w:rPr>
          <w:rFonts w:cstheme="minorHAnsi"/>
          <w:szCs w:val="21"/>
          <w:lang w:val="en-GB"/>
        </w:rPr>
        <w:t>(grade 1)</w:t>
      </w:r>
      <w:r w:rsidR="00AB0723" w:rsidRPr="00206CD0">
        <w:rPr>
          <w:rFonts w:cstheme="minorHAnsi"/>
          <w:szCs w:val="21"/>
          <w:lang w:val="en-GB"/>
        </w:rPr>
        <w:t>,</w:t>
      </w:r>
      <w:r w:rsidR="00D82019" w:rsidRPr="00206CD0">
        <w:rPr>
          <w:rFonts w:cstheme="minorHAnsi"/>
          <w:szCs w:val="21"/>
          <w:lang w:val="en-GB"/>
        </w:rPr>
        <w:t xml:space="preserve"> harvesting quite good results</w:t>
      </w:r>
      <w:r w:rsidR="001613AB" w:rsidRPr="00206CD0">
        <w:rPr>
          <w:rFonts w:cstheme="minorHAnsi"/>
          <w:szCs w:val="21"/>
          <w:lang w:val="en-GB"/>
        </w:rPr>
        <w:t>.</w:t>
      </w:r>
      <w:r w:rsidR="009F0BB2" w:rsidRPr="00206CD0">
        <w:rPr>
          <w:rFonts w:cstheme="minorHAnsi"/>
          <w:szCs w:val="21"/>
          <w:lang w:val="en-GB"/>
        </w:rPr>
        <w:t xml:space="preserve"> </w:t>
      </w:r>
      <w:del w:id="190" w:author="Tong Tony" w:date="2019-08-29T21:03:00Z">
        <w:r w:rsidR="00AB0723" w:rsidRPr="00206CD0" w:rsidDel="005B6AF7">
          <w:rPr>
            <w:rFonts w:cstheme="minorHAnsi" w:hint="eastAsia"/>
            <w:szCs w:val="21"/>
            <w:lang w:val="en-GB"/>
          </w:rPr>
          <w:delText>During preparation</w:delText>
        </w:r>
      </w:del>
      <w:ins w:id="191" w:author="Tong Tony" w:date="2019-08-29T21:03:00Z">
        <w:r w:rsidR="005B6AF7">
          <w:rPr>
            <w:rFonts w:cstheme="minorHAnsi" w:hint="eastAsia"/>
            <w:szCs w:val="21"/>
            <w:lang w:val="en-GB"/>
          </w:rPr>
          <w:t>While</w:t>
        </w:r>
        <w:r w:rsidR="005B6AF7">
          <w:rPr>
            <w:rFonts w:cstheme="minorHAnsi"/>
            <w:szCs w:val="21"/>
            <w:lang w:val="en-GB"/>
          </w:rPr>
          <w:t xml:space="preserve"> I was preparing</w:t>
        </w:r>
      </w:ins>
      <w:r w:rsidR="00AB0723" w:rsidRPr="00206CD0">
        <w:rPr>
          <w:rFonts w:cstheme="minorHAnsi"/>
          <w:szCs w:val="21"/>
          <w:lang w:val="en-GB"/>
        </w:rPr>
        <w:t xml:space="preserve">, I acquired extra mathematical knowledge beyond A-level </w:t>
      </w:r>
      <w:del w:id="192" w:author="Tong Tony" w:date="2019-08-29T21:03:00Z">
        <w:r w:rsidR="00AB0723" w:rsidRPr="00206CD0" w:rsidDel="005B6AF7">
          <w:rPr>
            <w:rFonts w:cstheme="minorHAnsi"/>
            <w:szCs w:val="21"/>
            <w:lang w:val="en-GB"/>
          </w:rPr>
          <w:delText xml:space="preserve">textbooks </w:delText>
        </w:r>
      </w:del>
      <w:ins w:id="193" w:author="Tong Tony" w:date="2019-08-29T21:03:00Z">
        <w:r w:rsidR="005B6AF7">
          <w:rPr>
            <w:rFonts w:cstheme="minorHAnsi"/>
            <w:szCs w:val="21"/>
            <w:lang w:val="en-GB"/>
          </w:rPr>
          <w:t>syllabus</w:t>
        </w:r>
        <w:r w:rsidR="005B6AF7" w:rsidRPr="00206CD0">
          <w:rPr>
            <w:rFonts w:cstheme="minorHAnsi"/>
            <w:szCs w:val="21"/>
            <w:lang w:val="en-GB"/>
          </w:rPr>
          <w:t xml:space="preserve"> </w:t>
        </w:r>
      </w:ins>
      <w:r w:rsidR="00AB0723" w:rsidRPr="00206CD0">
        <w:rPr>
          <w:rFonts w:cstheme="minorHAnsi"/>
          <w:szCs w:val="21"/>
          <w:lang w:val="en-GB"/>
        </w:rPr>
        <w:t xml:space="preserve">and I found some of </w:t>
      </w:r>
      <w:del w:id="194" w:author="Tong Tony" w:date="2019-08-29T21:03:00Z">
        <w:r w:rsidR="00AB0723" w:rsidRPr="00206CD0" w:rsidDel="005B6AF7">
          <w:rPr>
            <w:rFonts w:cstheme="minorHAnsi"/>
            <w:szCs w:val="21"/>
            <w:lang w:val="en-GB"/>
          </w:rPr>
          <w:delText xml:space="preserve">which </w:delText>
        </w:r>
      </w:del>
      <w:ins w:id="195" w:author="Tong Tony" w:date="2019-08-29T21:03:00Z">
        <w:r w:rsidR="005B6AF7">
          <w:rPr>
            <w:rFonts w:cstheme="minorHAnsi"/>
            <w:szCs w:val="21"/>
            <w:lang w:val="en-GB"/>
          </w:rPr>
          <w:t>them were</w:t>
        </w:r>
      </w:ins>
      <w:del w:id="196" w:author="Tong Tony" w:date="2019-08-29T21:03:00Z">
        <w:r w:rsidR="00AB0723" w:rsidRPr="00206CD0" w:rsidDel="005B6AF7">
          <w:rPr>
            <w:rFonts w:cstheme="minorHAnsi"/>
            <w:szCs w:val="21"/>
            <w:lang w:val="en-GB"/>
          </w:rPr>
          <w:delText>are closely</w:delText>
        </w:r>
      </w:del>
      <w:r w:rsidR="00AB0723" w:rsidRPr="00206CD0">
        <w:rPr>
          <w:rFonts w:cstheme="minorHAnsi"/>
          <w:szCs w:val="21"/>
          <w:lang w:val="en-GB"/>
        </w:rPr>
        <w:t xml:space="preserve"> related to</w:t>
      </w:r>
      <w:r w:rsidR="003E7949" w:rsidRPr="00206CD0">
        <w:rPr>
          <w:rFonts w:cstheme="minorHAnsi"/>
          <w:szCs w:val="21"/>
          <w:lang w:val="en-GB"/>
        </w:rPr>
        <w:t xml:space="preserve"> CS such as number theory, which is widely used in encryption</w:t>
      </w:r>
      <w:ins w:id="197" w:author="Tong Tony" w:date="2019-08-29T21:03:00Z">
        <w:r w:rsidR="005B6AF7">
          <w:rPr>
            <w:rFonts w:cstheme="minorHAnsi"/>
            <w:szCs w:val="21"/>
            <w:lang w:val="en-GB"/>
          </w:rPr>
          <w:t>,</w:t>
        </w:r>
      </w:ins>
      <w:r w:rsidR="003E7949" w:rsidRPr="00206CD0">
        <w:rPr>
          <w:rFonts w:cstheme="minorHAnsi"/>
          <w:szCs w:val="21"/>
          <w:lang w:val="en-GB"/>
        </w:rPr>
        <w:t xml:space="preserve"> and helped me gain better comprehension when learning encryption algorithms</w:t>
      </w:r>
      <w:r w:rsidR="00AB0723" w:rsidRPr="00206CD0">
        <w:rPr>
          <w:rFonts w:cstheme="minorHAnsi"/>
          <w:szCs w:val="21"/>
          <w:lang w:val="en-GB"/>
        </w:rPr>
        <w:t xml:space="preserve">. </w:t>
      </w:r>
      <w:del w:id="198" w:author="Tong Tony" w:date="2019-08-29T21:03:00Z">
        <w:r w:rsidR="001613AB" w:rsidRPr="00206CD0" w:rsidDel="005B6AF7">
          <w:rPr>
            <w:rFonts w:cstheme="minorHAnsi"/>
            <w:szCs w:val="21"/>
            <w:lang w:val="en-GB"/>
          </w:rPr>
          <w:delText xml:space="preserve">Meanwhile, </w:delText>
        </w:r>
      </w:del>
      <w:r w:rsidR="001613AB" w:rsidRPr="00206CD0">
        <w:rPr>
          <w:rFonts w:cstheme="minorHAnsi"/>
          <w:szCs w:val="21"/>
          <w:lang w:val="en-GB"/>
        </w:rPr>
        <w:t>I</w:t>
      </w:r>
      <w:ins w:id="199" w:author="Tong Tony" w:date="2019-08-29T21:03:00Z">
        <w:r w:rsidR="005B6AF7">
          <w:rPr>
            <w:rFonts w:cstheme="minorHAnsi"/>
            <w:szCs w:val="21"/>
            <w:lang w:val="en-GB"/>
          </w:rPr>
          <w:t xml:space="preserve"> </w:t>
        </w:r>
      </w:ins>
      <w:ins w:id="200" w:author="Tong Tony" w:date="2019-08-29T21:04:00Z">
        <w:r w:rsidR="005B6AF7">
          <w:rPr>
            <w:rFonts w:cstheme="minorHAnsi"/>
            <w:szCs w:val="21"/>
            <w:lang w:val="en-GB"/>
          </w:rPr>
          <w:t>also</w:t>
        </w:r>
      </w:ins>
      <w:r w:rsidR="009F0BB2" w:rsidRPr="00206CD0">
        <w:rPr>
          <w:rFonts w:cstheme="minorHAnsi"/>
          <w:szCs w:val="21"/>
          <w:lang w:val="en-GB"/>
        </w:rPr>
        <w:t xml:space="preserve"> </w:t>
      </w:r>
      <w:r w:rsidR="001613AB" w:rsidRPr="00206CD0">
        <w:rPr>
          <w:rFonts w:cstheme="minorHAnsi"/>
          <w:color w:val="000000" w:themeColor="text1"/>
          <w:szCs w:val="21"/>
          <w:lang w:val="en-GB"/>
        </w:rPr>
        <w:t>attended</w:t>
      </w:r>
      <w:ins w:id="201" w:author="Tong Tony" w:date="2019-08-29T21:04:00Z">
        <w:r w:rsidR="005B6AF7">
          <w:rPr>
            <w:rFonts w:cstheme="minorHAnsi"/>
            <w:color w:val="000000" w:themeColor="text1"/>
            <w:szCs w:val="21"/>
            <w:lang w:val="en-GB"/>
          </w:rPr>
          <w:t xml:space="preserve"> the</w:t>
        </w:r>
      </w:ins>
      <w:r w:rsidR="001613AB" w:rsidRPr="00206CD0">
        <w:rPr>
          <w:rFonts w:cstheme="minorHAnsi"/>
          <w:color w:val="000000" w:themeColor="text1"/>
          <w:szCs w:val="21"/>
          <w:lang w:val="en-GB"/>
        </w:rPr>
        <w:t xml:space="preserve"> </w:t>
      </w:r>
      <w:proofErr w:type="spellStart"/>
      <w:r w:rsidR="001613AB" w:rsidRPr="00206CD0">
        <w:rPr>
          <w:rFonts w:cstheme="minorHAnsi"/>
          <w:szCs w:val="21"/>
          <w:lang w:val="en-GB"/>
        </w:rPr>
        <w:t>BPhO</w:t>
      </w:r>
      <w:proofErr w:type="spellEnd"/>
      <w:r w:rsidR="001613AB" w:rsidRPr="00206CD0">
        <w:rPr>
          <w:rFonts w:cstheme="minorHAnsi"/>
          <w:szCs w:val="21"/>
          <w:lang w:val="en-GB"/>
        </w:rPr>
        <w:t xml:space="preserve"> </w:t>
      </w:r>
      <w:del w:id="202" w:author="Tong Tony" w:date="2019-08-29T21:04:00Z">
        <w:r w:rsidR="001613AB" w:rsidRPr="00206CD0" w:rsidDel="005B6AF7">
          <w:rPr>
            <w:rFonts w:cstheme="minorHAnsi"/>
            <w:szCs w:val="21"/>
            <w:lang w:val="en-GB"/>
          </w:rPr>
          <w:delText xml:space="preserve">physics </w:delText>
        </w:r>
      </w:del>
      <w:r w:rsidR="001613AB" w:rsidRPr="00206CD0">
        <w:rPr>
          <w:rFonts w:cstheme="minorHAnsi"/>
          <w:szCs w:val="21"/>
          <w:lang w:val="en-GB"/>
        </w:rPr>
        <w:t>competition and received</w:t>
      </w:r>
      <w:ins w:id="203" w:author="Tong Tony" w:date="2019-08-29T21:04:00Z">
        <w:r w:rsidR="005B6AF7">
          <w:rPr>
            <w:rFonts w:cstheme="minorHAnsi"/>
            <w:szCs w:val="21"/>
            <w:lang w:val="en-GB"/>
          </w:rPr>
          <w:t xml:space="preserve"> a</w:t>
        </w:r>
      </w:ins>
      <w:r w:rsidR="001613AB" w:rsidRPr="00206CD0">
        <w:rPr>
          <w:rFonts w:cstheme="minorHAnsi"/>
          <w:szCs w:val="21"/>
          <w:lang w:val="en-GB"/>
        </w:rPr>
        <w:t xml:space="preserve"> silver award</w:t>
      </w:r>
      <w:r w:rsidR="00AB0723" w:rsidRPr="00206CD0">
        <w:rPr>
          <w:rFonts w:cstheme="minorHAnsi"/>
          <w:szCs w:val="21"/>
          <w:lang w:val="en-GB"/>
        </w:rPr>
        <w:t>, from which I got practice</w:t>
      </w:r>
      <w:r w:rsidR="001613AB" w:rsidRPr="00206CD0">
        <w:rPr>
          <w:rFonts w:cstheme="minorHAnsi"/>
          <w:szCs w:val="21"/>
          <w:lang w:val="en-GB"/>
        </w:rPr>
        <w:t xml:space="preserve"> of logic</w:t>
      </w:r>
      <w:ins w:id="204" w:author="Tong Tony" w:date="2019-08-29T21:04:00Z">
        <w:r w:rsidR="005B6AF7">
          <w:rPr>
            <w:rFonts w:cstheme="minorHAnsi"/>
            <w:szCs w:val="21"/>
            <w:lang w:val="en-GB"/>
          </w:rPr>
          <w:t>al</w:t>
        </w:r>
      </w:ins>
      <w:r w:rsidR="001613AB" w:rsidRPr="00206CD0">
        <w:rPr>
          <w:rFonts w:cstheme="minorHAnsi"/>
          <w:szCs w:val="21"/>
          <w:lang w:val="en-GB"/>
        </w:rPr>
        <w:t xml:space="preserve"> thinking and problem-solving ability for science questions.</w:t>
      </w:r>
    </w:p>
    <w:p w14:paraId="5B6D88FF" w14:textId="77777777" w:rsidR="004A0652" w:rsidRPr="00206CD0" w:rsidRDefault="004A0652" w:rsidP="004A0652">
      <w:pPr>
        <w:rPr>
          <w:rFonts w:cstheme="minorHAnsi"/>
          <w:szCs w:val="21"/>
        </w:rPr>
      </w:pPr>
    </w:p>
    <w:p w14:paraId="142D7B1A" w14:textId="77777777" w:rsidR="00F17C09" w:rsidRPr="00206CD0" w:rsidRDefault="00F17C09" w:rsidP="00F17C09">
      <w:pPr>
        <w:rPr>
          <w:rFonts w:cstheme="minorHAnsi"/>
          <w:szCs w:val="21"/>
          <w:lang w:val="en-GB"/>
        </w:rPr>
      </w:pPr>
      <w:r>
        <w:rPr>
          <w:rFonts w:cstheme="minorHAnsi" w:hint="eastAsia"/>
          <w:szCs w:val="21"/>
        </w:rPr>
        <w:t>G</w:t>
      </w:r>
      <w:r w:rsidR="00206CD0" w:rsidRPr="00206CD0">
        <w:rPr>
          <w:rFonts w:cstheme="minorHAnsi"/>
          <w:szCs w:val="21"/>
        </w:rPr>
        <w:t xml:space="preserve">radually </w:t>
      </w:r>
      <w:r>
        <w:rPr>
          <w:rFonts w:cstheme="minorHAnsi" w:hint="eastAsia"/>
          <w:szCs w:val="21"/>
        </w:rPr>
        <w:t xml:space="preserve">knowing more about complicated theories hidden behind seemingly simple </w:t>
      </w:r>
      <w:r>
        <w:rPr>
          <w:rFonts w:cstheme="minorHAnsi"/>
          <w:szCs w:val="21"/>
        </w:rPr>
        <w:t>computer</w:t>
      </w:r>
      <w:r>
        <w:rPr>
          <w:rFonts w:cstheme="minorHAnsi" w:hint="eastAsia"/>
          <w:szCs w:val="21"/>
        </w:rPr>
        <w:t xml:space="preserve"> operations, </w:t>
      </w:r>
      <w:r>
        <w:rPr>
          <w:rFonts w:cstheme="minorHAnsi"/>
          <w:szCs w:val="21"/>
        </w:rPr>
        <w:t>I</w:t>
      </w:r>
      <w:r>
        <w:rPr>
          <w:rFonts w:cstheme="minorHAnsi" w:hint="eastAsia"/>
          <w:szCs w:val="21"/>
        </w:rPr>
        <w:t xml:space="preserve"> long for comprehensive knowledge from tertiary education and determine to maintain the motivation for CS.</w:t>
      </w:r>
      <w:r w:rsidRPr="00F17C09">
        <w:rPr>
          <w:rFonts w:cstheme="minorHAnsi"/>
          <w:szCs w:val="21"/>
          <w:lang w:val="en-GB"/>
        </w:rPr>
        <w:t xml:space="preserve"> </w:t>
      </w:r>
      <w:r w:rsidRPr="00206CD0">
        <w:rPr>
          <w:rFonts w:cstheme="minorHAnsi"/>
          <w:szCs w:val="21"/>
          <w:lang w:val="en-GB"/>
        </w:rPr>
        <w:t>I have got a strong desire for being one of game and AI industry staffs who establish and support surreal worlds in games.</w:t>
      </w:r>
    </w:p>
    <w:p w14:paraId="2FD84D78" w14:textId="77777777" w:rsidR="00AB0723" w:rsidRPr="00F17C09" w:rsidRDefault="00AB0723" w:rsidP="00F92499">
      <w:pPr>
        <w:rPr>
          <w:rFonts w:cstheme="minorHAnsi"/>
          <w:szCs w:val="21"/>
          <w:lang w:val="en-GB"/>
        </w:rPr>
      </w:pPr>
    </w:p>
    <w:sectPr w:rsidR="00AB0723" w:rsidRPr="00F17C09" w:rsidSect="00E0577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9" w:author="Tong Tony" w:date="2019-08-29T19:55:00Z" w:initials="TT">
    <w:p w14:paraId="4410D959" w14:textId="1C53C372" w:rsidR="000B772B" w:rsidRDefault="000B772B">
      <w:pPr>
        <w:pStyle w:val="a9"/>
        <w:rPr>
          <w:rFonts w:hint="eastAsia"/>
        </w:rPr>
      </w:pPr>
      <w:r>
        <w:rPr>
          <w:rStyle w:val="a8"/>
        </w:rPr>
        <w:annotationRef/>
      </w:r>
      <w:r>
        <w:rPr>
          <w:rStyle w:val="a8"/>
        </w:rPr>
        <w:annotationRef/>
      </w:r>
      <w:r>
        <w:rPr>
          <w:rFonts w:ascii="微软雅黑" w:eastAsia="微软雅黑" w:hAnsi="微软雅黑" w:cs="微软雅黑" w:hint="eastAsia"/>
        </w:rPr>
        <w:t>这个地方还是不太明确</w:t>
      </w:r>
    </w:p>
  </w:comment>
  <w:comment w:id="184" w:author="Tong Tony" w:date="2019-08-29T21:02:00Z" w:initials="TT">
    <w:p w14:paraId="3E7095BD" w14:textId="1B019F06" w:rsidR="005B6AF7" w:rsidRDefault="005B6AF7">
      <w:pPr>
        <w:pStyle w:val="a9"/>
        <w:rPr>
          <w:rFonts w:hint="eastAsia"/>
        </w:rPr>
      </w:pPr>
      <w:r>
        <w:rPr>
          <w:rStyle w:val="a8"/>
        </w:rPr>
        <w:annotationRef/>
      </w:r>
      <w:r>
        <w:rPr>
          <w:rFonts w:ascii="微软雅黑" w:eastAsia="微软雅黑" w:hAnsi="微软雅黑" w:cs="微软雅黑" w:hint="eastAsia"/>
        </w:rPr>
        <w:t>这里需要加一个这一段的总结句</w:t>
      </w:r>
    </w:p>
  </w:comment>
  <w:comment w:id="187" w:author="Tong Tony" w:date="2019-08-29T21:02:00Z" w:initials="TT">
    <w:p w14:paraId="283E6CD7" w14:textId="5B3FB790" w:rsidR="005B6AF7" w:rsidRDefault="005B6AF7">
      <w:pPr>
        <w:pStyle w:val="a9"/>
      </w:pPr>
      <w:r>
        <w:rPr>
          <w:rStyle w:val="a8"/>
        </w:rPr>
        <w:annotationRef/>
      </w:r>
      <w:r>
        <w:rPr>
          <w:rFonts w:ascii="微软雅黑" w:eastAsia="微软雅黑" w:hAnsi="微软雅黑" w:cs="微软雅黑" w:hint="eastAsia"/>
        </w:rPr>
        <w:t>这一段可以考虑删掉</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410D959" w15:done="0"/>
  <w15:commentEx w15:paraId="3E7095BD" w15:done="0"/>
  <w15:commentEx w15:paraId="283E6CD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10D959" w16cid:durableId="2112AC47"/>
  <w16cid:commentId w16cid:paraId="3E7095BD" w16cid:durableId="2112BBE2"/>
  <w16cid:commentId w16cid:paraId="283E6CD7" w16cid:durableId="2112BBF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E7A77F" w14:textId="77777777" w:rsidR="004457FC" w:rsidRDefault="004457FC" w:rsidP="00F92499">
      <w:r>
        <w:separator/>
      </w:r>
    </w:p>
  </w:endnote>
  <w:endnote w:type="continuationSeparator" w:id="0">
    <w:p w14:paraId="59D10440" w14:textId="77777777" w:rsidR="004457FC" w:rsidRDefault="004457FC" w:rsidP="00F924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altName w:val="Microsoft YaHei"/>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148C35" w14:textId="77777777" w:rsidR="004457FC" w:rsidRDefault="004457FC" w:rsidP="00F92499">
      <w:r>
        <w:separator/>
      </w:r>
    </w:p>
  </w:footnote>
  <w:footnote w:type="continuationSeparator" w:id="0">
    <w:p w14:paraId="1B47630C" w14:textId="77777777" w:rsidR="004457FC" w:rsidRDefault="004457FC" w:rsidP="00F924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654BF0"/>
    <w:multiLevelType w:val="hybridMultilevel"/>
    <w:tmpl w:val="1CB0EE3C"/>
    <w:lvl w:ilvl="0" w:tplc="A6D85C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ong Tony">
    <w15:presenceInfo w15:providerId="Windows Live" w15:userId="58af6b29c5f9b55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doNotDisplayPageBoundaries/>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F92499"/>
    <w:rsid w:val="000145D6"/>
    <w:rsid w:val="00046517"/>
    <w:rsid w:val="00067B75"/>
    <w:rsid w:val="000A6981"/>
    <w:rsid w:val="000B772B"/>
    <w:rsid w:val="000D3A40"/>
    <w:rsid w:val="000E013D"/>
    <w:rsid w:val="0015165C"/>
    <w:rsid w:val="001613AB"/>
    <w:rsid w:val="001F7753"/>
    <w:rsid w:val="00206CD0"/>
    <w:rsid w:val="00213255"/>
    <w:rsid w:val="002316B9"/>
    <w:rsid w:val="003450D4"/>
    <w:rsid w:val="003E7949"/>
    <w:rsid w:val="00425476"/>
    <w:rsid w:val="0043108C"/>
    <w:rsid w:val="004457FC"/>
    <w:rsid w:val="00492201"/>
    <w:rsid w:val="00496AC2"/>
    <w:rsid w:val="004A0652"/>
    <w:rsid w:val="004C53AF"/>
    <w:rsid w:val="004F127C"/>
    <w:rsid w:val="00521B75"/>
    <w:rsid w:val="00525D3F"/>
    <w:rsid w:val="00531E34"/>
    <w:rsid w:val="005B6AF7"/>
    <w:rsid w:val="00634D4C"/>
    <w:rsid w:val="006A4D21"/>
    <w:rsid w:val="006F2D97"/>
    <w:rsid w:val="006F5DFB"/>
    <w:rsid w:val="00724112"/>
    <w:rsid w:val="00726078"/>
    <w:rsid w:val="007918F0"/>
    <w:rsid w:val="007E7FA2"/>
    <w:rsid w:val="0081779B"/>
    <w:rsid w:val="0085755D"/>
    <w:rsid w:val="00890D43"/>
    <w:rsid w:val="008A1E3F"/>
    <w:rsid w:val="00906CA6"/>
    <w:rsid w:val="00995F24"/>
    <w:rsid w:val="009C2900"/>
    <w:rsid w:val="009C4A62"/>
    <w:rsid w:val="009D18B6"/>
    <w:rsid w:val="009F0BB2"/>
    <w:rsid w:val="00A23661"/>
    <w:rsid w:val="00AB0723"/>
    <w:rsid w:val="00B46C81"/>
    <w:rsid w:val="00B636B1"/>
    <w:rsid w:val="00BA5F37"/>
    <w:rsid w:val="00C4779E"/>
    <w:rsid w:val="00C93E02"/>
    <w:rsid w:val="00CD27BA"/>
    <w:rsid w:val="00D67724"/>
    <w:rsid w:val="00D82019"/>
    <w:rsid w:val="00E05775"/>
    <w:rsid w:val="00E3108B"/>
    <w:rsid w:val="00E61B95"/>
    <w:rsid w:val="00EE1492"/>
    <w:rsid w:val="00F013C7"/>
    <w:rsid w:val="00F17C09"/>
    <w:rsid w:val="00F44C87"/>
    <w:rsid w:val="00F65DD4"/>
    <w:rsid w:val="00F765F0"/>
    <w:rsid w:val="00F9249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396060"/>
  <w15:docId w15:val="{03E4BDE4-4EEB-0D44-BA0D-CAC090015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E0577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F9249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F92499"/>
    <w:rPr>
      <w:sz w:val="18"/>
      <w:szCs w:val="18"/>
    </w:rPr>
  </w:style>
  <w:style w:type="paragraph" w:styleId="a5">
    <w:name w:val="footer"/>
    <w:basedOn w:val="a"/>
    <w:link w:val="a6"/>
    <w:uiPriority w:val="99"/>
    <w:semiHidden/>
    <w:unhideWhenUsed/>
    <w:rsid w:val="00F92499"/>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F92499"/>
    <w:rPr>
      <w:sz w:val="18"/>
      <w:szCs w:val="18"/>
    </w:rPr>
  </w:style>
  <w:style w:type="paragraph" w:styleId="a7">
    <w:name w:val="List Paragraph"/>
    <w:basedOn w:val="a"/>
    <w:uiPriority w:val="34"/>
    <w:qFormat/>
    <w:rsid w:val="00F92499"/>
    <w:pPr>
      <w:ind w:firstLineChars="200" w:firstLine="420"/>
    </w:pPr>
  </w:style>
  <w:style w:type="character" w:styleId="a8">
    <w:name w:val="annotation reference"/>
    <w:basedOn w:val="a0"/>
    <w:uiPriority w:val="99"/>
    <w:semiHidden/>
    <w:unhideWhenUsed/>
    <w:rsid w:val="00AB0723"/>
    <w:rPr>
      <w:sz w:val="21"/>
      <w:szCs w:val="21"/>
    </w:rPr>
  </w:style>
  <w:style w:type="paragraph" w:styleId="a9">
    <w:name w:val="annotation text"/>
    <w:basedOn w:val="a"/>
    <w:link w:val="aa"/>
    <w:uiPriority w:val="99"/>
    <w:semiHidden/>
    <w:unhideWhenUsed/>
    <w:rsid w:val="00AB0723"/>
    <w:pPr>
      <w:pBdr>
        <w:top w:val="nil"/>
        <w:left w:val="nil"/>
        <w:bottom w:val="nil"/>
        <w:right w:val="nil"/>
        <w:between w:val="nil"/>
        <w:bar w:val="nil"/>
      </w:pBdr>
      <w:jc w:val="left"/>
    </w:pPr>
    <w:rPr>
      <w:rFonts w:ascii="Calibri" w:eastAsia="Calibri" w:hAnsi="Calibri" w:cs="Calibri"/>
      <w:color w:val="000000"/>
      <w:szCs w:val="21"/>
      <w:u w:color="000000"/>
      <w:bdr w:val="nil"/>
    </w:rPr>
  </w:style>
  <w:style w:type="character" w:customStyle="1" w:styleId="aa">
    <w:name w:val="批注文字 字符"/>
    <w:basedOn w:val="a0"/>
    <w:link w:val="a9"/>
    <w:uiPriority w:val="99"/>
    <w:semiHidden/>
    <w:rsid w:val="00AB0723"/>
    <w:rPr>
      <w:rFonts w:ascii="Calibri" w:eastAsia="Calibri" w:hAnsi="Calibri" w:cs="Calibri"/>
      <w:color w:val="000000"/>
      <w:szCs w:val="21"/>
      <w:u w:color="000000"/>
      <w:bdr w:val="nil"/>
    </w:rPr>
  </w:style>
  <w:style w:type="paragraph" w:styleId="ab">
    <w:name w:val="Balloon Text"/>
    <w:basedOn w:val="a"/>
    <w:link w:val="ac"/>
    <w:uiPriority w:val="99"/>
    <w:semiHidden/>
    <w:unhideWhenUsed/>
    <w:rsid w:val="00AB0723"/>
    <w:rPr>
      <w:rFonts w:ascii="Times New Roman" w:hAnsi="Times New Roman" w:cs="Times New Roman"/>
      <w:sz w:val="18"/>
      <w:szCs w:val="18"/>
    </w:rPr>
  </w:style>
  <w:style w:type="character" w:customStyle="1" w:styleId="ac">
    <w:name w:val="批注框文本 字符"/>
    <w:basedOn w:val="a0"/>
    <w:link w:val="ab"/>
    <w:uiPriority w:val="99"/>
    <w:semiHidden/>
    <w:rsid w:val="00AB0723"/>
    <w:rPr>
      <w:rFonts w:ascii="Times New Roman" w:hAnsi="Times New Roman" w:cs="Times New Roman"/>
      <w:sz w:val="18"/>
      <w:szCs w:val="18"/>
    </w:rPr>
  </w:style>
  <w:style w:type="paragraph" w:styleId="ad">
    <w:name w:val="annotation subject"/>
    <w:basedOn w:val="a9"/>
    <w:next w:val="a9"/>
    <w:link w:val="ae"/>
    <w:uiPriority w:val="99"/>
    <w:semiHidden/>
    <w:unhideWhenUsed/>
    <w:rsid w:val="00AB0723"/>
    <w:pPr>
      <w:pBdr>
        <w:top w:val="none" w:sz="0" w:space="0" w:color="auto"/>
        <w:left w:val="none" w:sz="0" w:space="0" w:color="auto"/>
        <w:bottom w:val="none" w:sz="0" w:space="0" w:color="auto"/>
        <w:right w:val="none" w:sz="0" w:space="0" w:color="auto"/>
        <w:between w:val="none" w:sz="0" w:space="0" w:color="auto"/>
        <w:bar w:val="none" w:sz="0" w:color="auto"/>
      </w:pBdr>
      <w:jc w:val="both"/>
    </w:pPr>
    <w:rPr>
      <w:rFonts w:asciiTheme="minorHAnsi" w:eastAsiaTheme="minorEastAsia" w:hAnsiTheme="minorHAnsi" w:cstheme="minorBidi"/>
      <w:b/>
      <w:bCs/>
      <w:color w:val="auto"/>
      <w:sz w:val="20"/>
      <w:szCs w:val="20"/>
      <w:bdr w:val="none" w:sz="0" w:space="0" w:color="auto"/>
    </w:rPr>
  </w:style>
  <w:style w:type="character" w:customStyle="1" w:styleId="ae">
    <w:name w:val="批注主题 字符"/>
    <w:basedOn w:val="aa"/>
    <w:link w:val="ad"/>
    <w:uiPriority w:val="99"/>
    <w:semiHidden/>
    <w:rsid w:val="00AB0723"/>
    <w:rPr>
      <w:rFonts w:ascii="Calibri" w:eastAsia="Calibri" w:hAnsi="Calibri" w:cs="Calibri"/>
      <w:b/>
      <w:bCs/>
      <w:color w:val="000000"/>
      <w:sz w:val="20"/>
      <w:szCs w:val="20"/>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A2681E46-740E-EA48-9EC5-9FCB13DFF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2</Pages>
  <Words>1210</Words>
  <Characters>6443</Characters>
  <Application>Microsoft Office Word</Application>
  <DocSecurity>0</DocSecurity>
  <Lines>93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Homo</dc:creator>
  <cp:keywords/>
  <dc:description/>
  <cp:lastModifiedBy>Tong Tony</cp:lastModifiedBy>
  <cp:revision>43</cp:revision>
  <dcterms:created xsi:type="dcterms:W3CDTF">2019-08-21T13:49:00Z</dcterms:created>
  <dcterms:modified xsi:type="dcterms:W3CDTF">2019-08-29T20:04:00Z</dcterms:modified>
</cp:coreProperties>
</file>