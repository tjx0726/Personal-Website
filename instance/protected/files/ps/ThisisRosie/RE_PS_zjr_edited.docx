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I instinctively believe that everything </w:t>
      </w:r>
      <w:ins w:id="0" w:date="2019-10-13T13:42:00Z" w:author="Natalie Pounanov">
        <w:r>
          <w:rPr>
            <w:rFonts w:ascii="Helvetica Neue" w:hAnsi="Helvetica Neue"/>
            <w:rtl w:val="0"/>
            <w:lang w:val="en-US"/>
          </w:rPr>
          <w:t xml:space="preserve">that is </w:t>
        </w:r>
      </w:ins>
      <w:r>
        <w:rPr>
          <w:rFonts w:ascii="Helvetica Neue" w:hAnsi="Helvetica Neue"/>
          <w:rtl w:val="0"/>
          <w:lang w:val="en-US"/>
        </w:rPr>
        <w:t>happen</w:t>
      </w:r>
      <w:ins w:id="1" w:date="2019-10-13T13:42:00Z" w:author="Natalie Pounanov">
        <w:r>
          <w:rPr>
            <w:rFonts w:ascii="Helvetica Neue" w:hAnsi="Helvetica Neue"/>
            <w:rtl w:val="0"/>
            <w:lang w:val="en-US"/>
          </w:rPr>
          <w:t xml:space="preserve">ing </w:t>
        </w:r>
      </w:ins>
      <w:del w:id="2" w:date="2019-10-13T13:42:00Z" w:author="Natalie Pounanov">
        <w:r>
          <w:rPr>
            <w:rFonts w:ascii="Helvetica Neue" w:hAnsi="Helvetica Neue"/>
            <w:rtl w:val="0"/>
            <w:lang w:val="en-US"/>
          </w:rPr>
          <w:delText xml:space="preserve">ed </w:delText>
        </w:r>
      </w:del>
      <w:r>
        <w:rPr>
          <w:rFonts w:ascii="Helvetica Neue" w:hAnsi="Helvetica Neue"/>
          <w:rtl w:val="0"/>
          <w:lang w:val="en-US"/>
        </w:rPr>
        <w:t xml:space="preserve">in the world can be precisely interpreted by formulas and computable probability and vice versa. I guess this is the reason why I got </w:t>
      </w:r>
      <w:del w:id="3" w:date="2019-10-13T13:43:00Z" w:author="Natalie Pounanov">
        <w:r>
          <w:rPr>
            <w:rFonts w:ascii="Helvetica Neue" w:hAnsi="Helvetica Neue"/>
            <w:rtl w:val="0"/>
            <w:lang w:val="en-US"/>
          </w:rPr>
          <w:delText>provoked</w:delText>
        </w:r>
      </w:del>
      <w:ins w:id="4" w:date="2019-10-13T13:43:00Z" w:author="Natalie Pounanov">
        <w:r>
          <w:rPr>
            <w:rFonts w:ascii="Helvetica Neue" w:hAnsi="Helvetica Neue"/>
            <w:rtl w:val="0"/>
            <w:lang w:val="en-US"/>
          </w:rPr>
          <w:t>immediately inspired</w:t>
        </w:r>
      </w:ins>
      <w:del w:id="5" w:date="2019-10-13T13:43:00Z" w:author="Natalie Pounanov">
        <w:r>
          <w:rPr>
            <w:rFonts w:ascii="Helvetica Neue" w:hAnsi="Helvetica Neue"/>
            <w:rtl w:val="0"/>
            <w:lang w:val="en-US"/>
          </w:rPr>
          <w:delText xml:space="preserve"> quickly</w:delText>
        </w:r>
      </w:del>
      <w:r>
        <w:rPr>
          <w:rFonts w:ascii="Helvetica Neue" w:hAnsi="Helvetica Neue"/>
          <w:rtl w:val="0"/>
          <w:lang w:val="en-US"/>
        </w:rPr>
        <w:t xml:space="preserve"> when </w:t>
      </w:r>
      <w:ins w:id="6" w:date="2019-10-13T13:43:00Z" w:author="Natalie Pounanov">
        <w:r>
          <w:rPr>
            <w:rFonts w:ascii="Helvetica Neue" w:hAnsi="Helvetica Neue"/>
            <w:rtl w:val="0"/>
            <w:lang w:val="en-US"/>
          </w:rPr>
          <w:t xml:space="preserve">I was </w:t>
        </w:r>
      </w:ins>
      <w:r>
        <w:rPr>
          <w:rFonts w:ascii="Helvetica Neue" w:hAnsi="Helvetica Neue"/>
          <w:rtl w:val="0"/>
          <w:lang w:val="en-US"/>
        </w:rPr>
        <w:t xml:space="preserve">first introduced to the concept of Turing machines in </w:t>
      </w:r>
      <w:r>
        <w:rPr>
          <w:rFonts w:ascii="Helvetica Neue" w:hAnsi="Helvetica Neue" w:hint="default"/>
          <w:rtl w:val="0"/>
          <w:lang w:val="en-US"/>
        </w:rPr>
        <w:t>‘</w:t>
      </w:r>
      <w:r>
        <w:rPr>
          <w:rFonts w:ascii="Helvetica Neue" w:hAnsi="Helvetica Neue"/>
          <w:rtl w:val="0"/>
          <w:lang w:val="en-US"/>
        </w:rPr>
        <w:t>Introduction of the Theory of Computation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. 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Problems can be turned into strings as Turing Machines and become computable. Including every detail in instructions, the state diagram</w:t>
      </w:r>
      <w:ins w:id="7" w:date="2019-10-13T13:39:00Z" w:author="Natalie Pounanov">
        <w:r>
          <w:rPr>
            <w:rFonts w:ascii="Helvetica Neue" w:hAnsi="Helvetica Neue"/>
            <w:rtl w:val="0"/>
            <w:lang w:val="en-US"/>
          </w:rPr>
          <w:t>s</w:t>
        </w:r>
      </w:ins>
      <w:r>
        <w:rPr>
          <w:rFonts w:ascii="Helvetica Neue" w:hAnsi="Helvetica Neue"/>
          <w:rtl w:val="0"/>
          <w:lang w:val="en-US"/>
        </w:rPr>
        <w:t xml:space="preserve"> I dr</w:t>
      </w:r>
      <w:ins w:id="8" w:date="2019-10-13T13:39:00Z" w:author="Natalie Pounanov">
        <w:r>
          <w:rPr>
            <w:rFonts w:ascii="Helvetica Neue" w:hAnsi="Helvetica Neue"/>
            <w:rtl w:val="0"/>
            <w:lang w:val="en-US"/>
          </w:rPr>
          <w:t>e</w:t>
        </w:r>
      </w:ins>
      <w:del w:id="9" w:date="2019-10-13T13:39:00Z" w:author="Natalie Pounanov">
        <w:r>
          <w:rPr>
            <w:rFonts w:ascii="Helvetica Neue" w:hAnsi="Helvetica Neue"/>
            <w:rtl w:val="0"/>
            <w:lang w:val="en-US"/>
          </w:rPr>
          <w:delText>a</w:delText>
        </w:r>
      </w:del>
      <w:r>
        <w:rPr>
          <w:rFonts w:ascii="Helvetica Neue" w:hAnsi="Helvetica Neue"/>
          <w:rtl w:val="0"/>
          <w:lang w:val="en-US"/>
        </w:rPr>
        <w:t xml:space="preserve">w </w:t>
      </w:r>
      <w:ins w:id="10" w:date="2019-10-13T13:39:00Z" w:author="Natalie Pounanov">
        <w:r>
          <w:rPr>
            <w:rFonts w:ascii="Helvetica Neue" w:hAnsi="Helvetica Neue"/>
            <w:rtl w:val="0"/>
            <w:lang w:val="en-US"/>
          </w:rPr>
          <w:t xml:space="preserve">in </w:t>
        </w:r>
      </w:ins>
      <w:r>
        <w:rPr>
          <w:rFonts w:ascii="Helvetica Neue" w:hAnsi="Helvetica Neue"/>
          <w:rtl w:val="0"/>
          <w:lang w:val="en-US"/>
        </w:rPr>
        <w:t>accord</w:t>
      </w:r>
      <w:ins w:id="11" w:date="2019-10-13T13:39:00Z" w:author="Natalie Pounanov">
        <w:r>
          <w:rPr>
            <w:rFonts w:ascii="Helvetica Neue" w:hAnsi="Helvetica Neue"/>
            <w:rtl w:val="0"/>
            <w:lang w:val="en-US"/>
          </w:rPr>
          <w:t>ance</w:t>
        </w:r>
      </w:ins>
      <w:del w:id="12" w:date="2019-10-13T13:39:00Z" w:author="Natalie Pounanov">
        <w:r>
          <w:rPr>
            <w:rFonts w:ascii="Helvetica Neue" w:hAnsi="Helvetica Neue"/>
            <w:rtl w:val="0"/>
            <w:lang w:val="en-US"/>
          </w:rPr>
          <w:delText>ing</w:delText>
        </w:r>
      </w:del>
      <w:r>
        <w:rPr>
          <w:rFonts w:ascii="Helvetica Neue" w:hAnsi="Helvetica Neue"/>
          <w:rtl w:val="0"/>
          <w:lang w:val="en-US"/>
        </w:rPr>
        <w:t xml:space="preserve"> </w:t>
      </w:r>
      <w:ins w:id="13" w:date="2019-10-13T13:39:00Z" w:author="Natalie Pounanov">
        <w:r>
          <w:rPr>
            <w:rFonts w:ascii="Helvetica Neue" w:hAnsi="Helvetica Neue"/>
            <w:rtl w:val="0"/>
            <w:lang w:val="en-US"/>
          </w:rPr>
          <w:t>with</w:t>
        </w:r>
      </w:ins>
      <w:del w:id="14" w:date="2019-10-13T13:39:00Z" w:author="Natalie Pounanov">
        <w:r>
          <w:rPr>
            <w:rFonts w:ascii="Helvetica Neue" w:hAnsi="Helvetica Neue"/>
            <w:rtl w:val="0"/>
            <w:lang w:val="en-US"/>
          </w:rPr>
          <w:delText>to</w:delText>
        </w:r>
      </w:del>
      <w:r>
        <w:rPr>
          <w:rFonts w:ascii="Helvetica Neue" w:hAnsi="Helvetica Neue"/>
          <w:rtl w:val="0"/>
          <w:lang w:val="en-US"/>
        </w:rPr>
        <w:t xml:space="preserve"> transition functions, however complex, always lead to the right answer. The elegance of computational theories with the rigorous logic and mathematical basis behind them fascinate me unrelentingly. Once as I turned variables into strings to determine whether my family will go to a specific restaurant for fun, a new que</w:t>
      </w:r>
      <w:ins w:id="15" w:date="2019-10-13T13:41:00Z" w:author="Natalie Pounanov">
        <w:r>
          <w:rPr>
            <w:rFonts w:ascii="Helvetica Neue" w:hAnsi="Helvetica Neue"/>
            <w:rtl w:val="0"/>
            <w:lang w:val="en-US"/>
          </w:rPr>
          <w:t>stion</w:t>
        </w:r>
      </w:ins>
      <w:del w:id="16" w:date="2019-10-13T13:41:00Z" w:author="Natalie Pounanov">
        <w:r>
          <w:rPr>
            <w:rFonts w:ascii="Helvetica Neue" w:hAnsi="Helvetica Neue"/>
            <w:rtl w:val="0"/>
            <w:lang w:val="en-US"/>
          </w:rPr>
          <w:delText>ry</w:delText>
        </w:r>
      </w:del>
      <w:r>
        <w:rPr>
          <w:rFonts w:ascii="Helvetica Neue" w:hAnsi="Helvetica Neue"/>
          <w:rtl w:val="0"/>
          <w:lang w:val="en-US"/>
        </w:rPr>
        <w:t xml:space="preserve"> occurred to me: can I always write down these 7-tuples? In other words, can Turing machines solve every problem with hypothetically limitless steps? 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Body A"/>
        <w:rPr>
          <w:rFonts w:ascii="Helvetica Neue" w:cs="Helvetica Neue" w:hAnsi="Helvetica Neue" w:eastAsia="Helvetica Neue"/>
        </w:rPr>
      </w:pPr>
      <w:ins w:id="17" w:date="2019-10-13T13:37:00Z" w:author="Natalie Pounanov">
        <w:r>
          <w:rPr>
            <w:rFonts w:ascii="Helvetica Neue" w:hAnsi="Helvetica Neue"/>
            <w:rtl w:val="0"/>
            <w:lang w:val="en-US"/>
          </w:rPr>
          <w:t>Following the idea</w:t>
        </w:r>
      </w:ins>
      <w:del w:id="18" w:date="2019-10-13T13:37:00Z" w:author="Natalie Pounanov">
        <w:r>
          <w:rPr>
            <w:rFonts w:ascii="Helvetica Neue" w:hAnsi="Helvetica Neue"/>
            <w:rtl w:val="0"/>
            <w:lang w:val="en-US"/>
          </w:rPr>
          <w:delText>With the feature</w:delText>
        </w:r>
      </w:del>
      <w:r>
        <w:rPr>
          <w:rFonts w:ascii="Helvetica Neue" w:hAnsi="Helvetica Neue"/>
          <w:rtl w:val="0"/>
          <w:lang w:val="en-US"/>
        </w:rPr>
        <w:t xml:space="preserve"> that</w:t>
      </w:r>
      <w:ins w:id="19" w:date="2019-10-13T13:37:00Z" w:author="Natalie Pounanov">
        <w:r>
          <w:rPr>
            <w:rFonts w:ascii="Helvetica Neue" w:hAnsi="Helvetica Neue"/>
            <w:rtl w:val="0"/>
            <w:lang w:val="en-US"/>
          </w:rPr>
          <w:t xml:space="preserve"> the</w:t>
        </w:r>
      </w:ins>
      <w:r>
        <w:rPr>
          <w:rFonts w:ascii="Helvetica Neue" w:hAnsi="Helvetica Neue"/>
          <w:rtl w:val="0"/>
          <w:lang w:val="en-US"/>
        </w:rPr>
        <w:t xml:space="preserve"> output</w:t>
      </w:r>
      <w:ins w:id="20" w:date="2019-10-13T13:37:00Z" w:author="Natalie Pounanov">
        <w:r>
          <w:rPr>
            <w:rFonts w:ascii="Helvetica Neue" w:hAnsi="Helvetica Neue"/>
            <w:rtl w:val="0"/>
            <w:lang w:val="en-US"/>
          </w:rPr>
          <w:t>s</w:t>
        </w:r>
      </w:ins>
      <w:r>
        <w:rPr>
          <w:rFonts w:ascii="Helvetica Neue" w:hAnsi="Helvetica Neue"/>
          <w:rtl w:val="0"/>
          <w:lang w:val="en-US"/>
        </w:rPr>
        <w:t xml:space="preserve"> </w:t>
      </w:r>
      <w:ins w:id="21" w:date="2019-10-13T13:37:00Z" w:author="Natalie Pounanov">
        <w:r>
          <w:rPr>
            <w:rFonts w:ascii="Helvetica Neue" w:hAnsi="Helvetica Neue"/>
            <w:rtl w:val="0"/>
            <w:lang w:val="en-US"/>
          </w:rPr>
          <w:t>are</w:t>
        </w:r>
      </w:ins>
      <w:del w:id="22" w:date="2019-10-13T13:37:00Z" w:author="Natalie Pounanov">
        <w:r>
          <w:rPr>
            <w:rFonts w:ascii="Helvetica Neue" w:hAnsi="Helvetica Neue"/>
            <w:rtl w:val="0"/>
            <w:lang w:val="en-US"/>
          </w:rPr>
          <w:delText>is</w:delText>
        </w:r>
      </w:del>
      <w:r>
        <w:rPr>
          <w:rFonts w:ascii="Helvetica Neue" w:hAnsi="Helvetica Neue"/>
          <w:rtl w:val="0"/>
          <w:lang w:val="en-US"/>
        </w:rPr>
        <w:t xml:space="preserve"> consistent for the same input, I began to consider probability. </w:t>
      </w:r>
      <w:del w:id="23" w:date="2019-10-13T13:38:00Z" w:author="Natalie Pounanov">
        <w:r>
          <w:rPr>
            <w:rFonts w:ascii="Helvetica Neue" w:hAnsi="Helvetica Neue"/>
            <w:rtl w:val="0"/>
            <w:lang w:val="en-US"/>
          </w:rPr>
          <w:delText xml:space="preserve">Knowledge in </w:delText>
        </w:r>
      </w:del>
      <w:r>
        <w:rPr>
          <w:rFonts w:ascii="Helvetica Neue" w:hAnsi="Helvetica Neue"/>
          <w:rtl w:val="0"/>
          <w:lang w:val="en-US"/>
        </w:rPr>
        <w:t xml:space="preserve">A-Level physics </w:t>
      </w:r>
      <w:ins w:id="24" w:date="2019-10-13T13:38:00Z" w:author="Natalie Pounanov">
        <w:r>
          <w:rPr>
            <w:rFonts w:ascii="Helvetica Neue" w:hAnsi="Helvetica Neue"/>
            <w:rtl w:val="0"/>
            <w:lang w:val="en-US"/>
          </w:rPr>
          <w:t>taught me</w:t>
        </w:r>
      </w:ins>
      <w:del w:id="25" w:date="2019-10-13T13:38:00Z" w:author="Natalie Pounanov">
        <w:r>
          <w:rPr>
            <w:rFonts w:ascii="Helvetica Neue" w:hAnsi="Helvetica Neue"/>
            <w:rtl w:val="0"/>
            <w:lang w:val="en-US"/>
          </w:rPr>
          <w:delText>enables me to know</w:delText>
        </w:r>
      </w:del>
      <w:r>
        <w:rPr>
          <w:rFonts w:ascii="Helvetica Neue" w:hAnsi="Helvetica Neue"/>
          <w:rtl w:val="0"/>
          <w:lang w:val="en-US"/>
        </w:rPr>
        <w:t xml:space="preserve"> that to get a random factor, the physical procedure needs to be included. Accordingly, </w:t>
      </w:r>
      <w:ins w:id="26" w:date="2019-10-13T13:39:00Z" w:author="Natalie Pounanov">
        <w:r>
          <w:rPr>
            <w:rFonts w:ascii="Helvetica Neue" w:hAnsi="Helvetica Neue"/>
            <w:rtl w:val="0"/>
            <w:lang w:val="en-US"/>
          </w:rPr>
          <w:t>the</w:t>
        </w:r>
      </w:ins>
      <w:del w:id="27" w:date="2019-10-13T13:39:00Z" w:author="Natalie Pounanov">
        <w:r>
          <w:rPr>
            <w:rFonts w:ascii="Helvetica Neue" w:hAnsi="Helvetica Neue"/>
            <w:rtl w:val="0"/>
            <w:lang w:val="en-US"/>
          </w:rPr>
          <w:delText>variable on</w:delText>
        </w:r>
      </w:del>
      <w:r>
        <w:rPr>
          <w:rFonts w:ascii="Helvetica Neue" w:hAnsi="Helvetica Neue"/>
          <w:rtl w:val="0"/>
          <w:lang w:val="en-US"/>
        </w:rPr>
        <w:t xml:space="preserve"> string</w:t>
      </w:r>
      <w:ins w:id="28" w:date="2019-10-13T13:39:00Z" w:author="Natalie Pounanov">
        <w:r>
          <w:rPr>
            <w:rFonts w:ascii="Helvetica Neue" w:hAnsi="Helvetica Neue"/>
            <w:rtl w:val="0"/>
            <w:lang w:val="en-US"/>
          </w:rPr>
          <w:t xml:space="preserve"> variable that</w:t>
        </w:r>
      </w:ins>
      <w:r>
        <w:rPr>
          <w:rFonts w:ascii="Helvetica Neue" w:hAnsi="Helvetica Neue"/>
          <w:rtl w:val="0"/>
          <w:lang w:val="en-US"/>
        </w:rPr>
        <w:t xml:space="preserve"> </w:t>
      </w:r>
      <w:ins w:id="29" w:date="2019-10-13T13:39:00Z" w:author="Natalie Pounanov">
        <w:r>
          <w:rPr>
            <w:rFonts w:ascii="Helvetica Neue" w:hAnsi="Helvetica Neue"/>
            <w:rtl w:val="0"/>
            <w:lang w:val="en-US"/>
          </w:rPr>
          <w:t xml:space="preserve">is </w:t>
        </w:r>
      </w:ins>
      <w:r>
        <w:rPr>
          <w:rFonts w:ascii="Helvetica Neue" w:hAnsi="Helvetica Neue"/>
          <w:rtl w:val="0"/>
          <w:lang w:val="en-US"/>
        </w:rPr>
        <w:t xml:space="preserve">independent </w:t>
      </w:r>
      <w:ins w:id="30" w:date="2019-10-13T13:44:00Z" w:author="Natalie Pounanov">
        <w:r>
          <w:rPr>
            <w:rFonts w:ascii="Helvetica Neue" w:hAnsi="Helvetica Neue"/>
            <w:rtl w:val="0"/>
            <w:lang w:val="en-US"/>
          </w:rPr>
          <w:t>of</w:t>
        </w:r>
      </w:ins>
      <w:del w:id="31" w:date="2019-10-13T13:44:00Z" w:author="Natalie Pounanov">
        <w:r>
          <w:rPr>
            <w:rFonts w:ascii="Helvetica Neue" w:hAnsi="Helvetica Neue"/>
            <w:rtl w:val="0"/>
            <w:lang w:val="en-US"/>
          </w:rPr>
          <w:delText>from</w:delText>
        </w:r>
      </w:del>
      <w:r>
        <w:rPr>
          <w:rFonts w:ascii="Helvetica Neue" w:hAnsi="Helvetica Neue"/>
          <w:rtl w:val="0"/>
          <w:lang w:val="en-US"/>
        </w:rPr>
        <w:t xml:space="preserve"> a physical factor can only generate pseudo-random number instead of a real random number, unless the start state is random.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On the other hand, there </w:t>
      </w:r>
      <w:ins w:id="32" w:date="2019-10-13T13:42:00Z" w:author="Natalie Pounanov">
        <w:r>
          <w:rPr>
            <w:rFonts w:ascii="Helvetica Neue" w:hAnsi="Helvetica Neue"/>
            <w:rtl w:val="0"/>
            <w:lang w:val="en-US"/>
          </w:rPr>
          <w:t>exists a logical solution to this</w:t>
        </w:r>
      </w:ins>
      <w:del w:id="33" w:date="2019-10-13T13:42:00Z" w:author="Natalie Pounanov">
        <w:r>
          <w:rPr>
            <w:rFonts w:ascii="Helvetica Neue" w:hAnsi="Helvetica Neue"/>
            <w:rtl w:val="0"/>
            <w:lang w:val="en-US"/>
          </w:rPr>
          <w:delText xml:space="preserve">is </w:delText>
        </w:r>
      </w:del>
      <w:del w:id="34" w:date="2019-10-13T13:41:00Z" w:author="Natalie Pounanov">
        <w:r>
          <w:rPr>
            <w:rFonts w:ascii="Helvetica Neue" w:hAnsi="Helvetica Neue"/>
            <w:rtl w:val="0"/>
            <w:lang w:val="en-US"/>
          </w:rPr>
          <w:delText>a solution to t</w:delText>
        </w:r>
      </w:del>
      <w:del w:id="35" w:date="2019-10-13T13:37:00Z" w:author="Natalie Pounanov">
        <w:r>
          <w:rPr>
            <w:rFonts w:ascii="Helvetica Neue" w:hAnsi="Helvetica Neue"/>
            <w:rtl w:val="0"/>
            <w:lang w:val="en-US"/>
          </w:rPr>
          <w:delText>he</w:delText>
        </w:r>
      </w:del>
      <w:del w:id="36" w:date="2019-10-13T13:41:00Z" w:author="Natalie Pounanov">
        <w:r>
          <w:rPr>
            <w:rFonts w:ascii="Helvetica Neue" w:hAnsi="Helvetica Neue"/>
            <w:rtl w:val="0"/>
            <w:lang w:val="en-US"/>
          </w:rPr>
          <w:delText xml:space="preserve"> logical ground</w:delText>
        </w:r>
      </w:del>
      <w:ins w:id="37" w:date="2019-10-13T13:37:00Z" w:author="Natalie Pounanov">
        <w:r>
          <w:rPr>
            <w:rFonts w:ascii="Helvetica Neue" w:hAnsi="Helvetica Neue"/>
            <w:rtl w:val="0"/>
            <w:lang w:val="en-US"/>
          </w:rPr>
          <w:t>,</w:t>
        </w:r>
      </w:ins>
      <w:r>
        <w:rPr>
          <w:rFonts w:ascii="Helvetica Neue" w:hAnsi="Helvetica Neue"/>
          <w:rtl w:val="0"/>
          <w:lang w:val="en-US"/>
        </w:rPr>
        <w:t xml:space="preserve"> </w:t>
      </w:r>
      <w:del w:id="38" w:date="2019-10-13T13:37:00Z" w:author="Natalie Pounanov">
        <w:r>
          <w:rPr>
            <w:rFonts w:ascii="Helvetica Neue" w:hAnsi="Helvetica Neue"/>
            <w:rtl w:val="0"/>
            <w:lang w:val="en-US"/>
          </w:rPr>
          <w:delText xml:space="preserve">and </w:delText>
        </w:r>
      </w:del>
      <w:ins w:id="39" w:date="2019-10-13T13:42:00Z" w:author="Natalie Pounanov">
        <w:r>
          <w:rPr>
            <w:rFonts w:ascii="Helvetica Neue" w:hAnsi="Helvetica Neue"/>
            <w:rtl w:val="0"/>
            <w:lang w:val="en-US"/>
          </w:rPr>
          <w:t>which grasped</w:t>
        </w:r>
      </w:ins>
      <w:del w:id="40" w:date="2019-10-13T13:42:00Z" w:author="Natalie Pounanov">
        <w:r>
          <w:rPr>
            <w:rFonts w:ascii="Helvetica Neue" w:hAnsi="Helvetica Neue"/>
            <w:rtl w:val="0"/>
            <w:lang w:val="en-US"/>
          </w:rPr>
          <w:delText>grasp</w:delText>
        </w:r>
      </w:del>
      <w:r>
        <w:rPr>
          <w:rFonts w:ascii="Helvetica Neue" w:hAnsi="Helvetica Neue"/>
          <w:rtl w:val="0"/>
          <w:lang w:val="en-US"/>
        </w:rPr>
        <w:t xml:space="preserve"> more of my attention. Assume</w:t>
      </w:r>
      <w:ins w:id="41" w:date="2019-10-13T13:36:00Z" w:author="Natalie Pounanov">
        <w:r>
          <w:rPr>
            <w:rFonts w:ascii="Helvetica Neue" w:hAnsi="Helvetica Neue"/>
            <w:rtl w:val="0"/>
            <w:lang w:val="en-US"/>
          </w:rPr>
          <w:t xml:space="preserve"> that</w:t>
        </w:r>
      </w:ins>
      <w:r>
        <w:rPr>
          <w:rFonts w:ascii="Helvetica Neue" w:hAnsi="Helvetica Neue"/>
          <w:rtl w:val="0"/>
          <w:lang w:val="en-US"/>
        </w:rPr>
        <w:t xml:space="preserve"> a Turing machine to decide acceptance between two strings of input can be constructed, and a second machine to give the opposite result can</w:t>
      </w:r>
      <w:del w:id="42" w:date="2019-10-13T13:36:00Z" w:author="Natalie Pounanov">
        <w:r>
          <w:rPr>
            <w:rFonts w:ascii="Helvetica Neue" w:hAnsi="Helvetica Neue"/>
            <w:rtl w:val="0"/>
            <w:lang w:val="en-US"/>
          </w:rPr>
          <w:delText xml:space="preserve"> be</w:delText>
        </w:r>
      </w:del>
      <w:r>
        <w:rPr>
          <w:rFonts w:ascii="Helvetica Neue" w:hAnsi="Helvetica Neue"/>
          <w:rtl w:val="0"/>
          <w:lang w:val="en-US"/>
        </w:rPr>
        <w:t xml:space="preserve"> </w:t>
      </w:r>
      <w:ins w:id="43" w:date="2019-10-13T13:36:00Z" w:author="Natalie Pounanov">
        <w:r>
          <w:rPr>
            <w:rFonts w:ascii="Helvetica Neue" w:hAnsi="Helvetica Neue"/>
            <w:rtl w:val="0"/>
            <w:lang w:val="en-US"/>
          </w:rPr>
          <w:t>be built</w:t>
        </w:r>
      </w:ins>
      <w:del w:id="44" w:date="2019-10-13T13:36:00Z" w:author="Natalie Pounanov">
        <w:r>
          <w:rPr>
            <w:rFonts w:ascii="Helvetica Neue" w:hAnsi="Helvetica Neue"/>
            <w:rtl w:val="0"/>
            <w:lang w:val="en-US"/>
          </w:rPr>
          <w:delText>followed</w:delText>
        </w:r>
      </w:del>
      <w:r>
        <w:rPr>
          <w:rFonts w:ascii="Helvetica Neue" w:hAnsi="Helvetica Neue"/>
          <w:rtl w:val="0"/>
          <w:lang w:val="en-US"/>
        </w:rPr>
        <w:t xml:space="preserve">. </w:t>
      </w:r>
      <w:ins w:id="45" w:date="2019-10-13T13:45:00Z" w:author="Natalie Pounanov">
        <w:r>
          <w:rPr>
            <w:rFonts w:ascii="Helvetica Neue" w:hAnsi="Helvetica Neue"/>
            <w:rtl w:val="0"/>
            <w:lang w:val="en-US"/>
          </w:rPr>
          <w:t>C</w:t>
        </w:r>
      </w:ins>
      <w:del w:id="46" w:date="2019-10-13T13:45:00Z" w:author="Natalie Pounanov">
        <w:r>
          <w:rPr>
            <w:rFonts w:ascii="Helvetica Neue" w:hAnsi="Helvetica Neue"/>
            <w:rtl w:val="0"/>
            <w:lang w:val="en-US"/>
          </w:rPr>
          <w:delText>In c</w:delText>
        </w:r>
      </w:del>
      <w:r>
        <w:rPr>
          <w:rFonts w:ascii="Helvetica Neue" w:hAnsi="Helvetica Neue"/>
          <w:rtl w:val="0"/>
          <w:lang w:val="en-US"/>
        </w:rPr>
        <w:t>onsequen</w:t>
      </w:r>
      <w:ins w:id="47" w:date="2019-10-13T13:45:00Z" w:author="Natalie Pounanov">
        <w:r>
          <w:rPr>
            <w:rFonts w:ascii="Helvetica Neue" w:hAnsi="Helvetica Neue"/>
            <w:rtl w:val="0"/>
            <w:lang w:val="en-US"/>
          </w:rPr>
          <w:t>tly</w:t>
        </w:r>
      </w:ins>
      <w:del w:id="48" w:date="2019-10-13T13:45:00Z" w:author="Natalie Pounanov">
        <w:r>
          <w:rPr>
            <w:rFonts w:ascii="Helvetica Neue" w:hAnsi="Helvetica Neue"/>
            <w:rtl w:val="0"/>
            <w:lang w:val="en-US"/>
          </w:rPr>
          <w:delText>ce</w:delText>
        </w:r>
      </w:del>
      <w:r>
        <w:rPr>
          <w:rFonts w:ascii="Helvetica Neue" w:hAnsi="Helvetica Neue"/>
          <w:rtl w:val="0"/>
          <w:lang w:val="en-US"/>
        </w:rPr>
        <w:t>, when Turing Machines themselves bec</w:t>
      </w:r>
      <w:ins w:id="49" w:date="2019-10-13T13:35:00Z" w:author="Natalie Pounanov">
        <w:r>
          <w:rPr>
            <w:rFonts w:ascii="Helvetica Neue" w:hAnsi="Helvetica Neue"/>
            <w:rtl w:val="0"/>
            <w:lang w:val="en-US"/>
          </w:rPr>
          <w:t>o</w:t>
        </w:r>
      </w:ins>
      <w:del w:id="50" w:date="2019-10-13T13:35:00Z" w:author="Natalie Pounanov">
        <w:r>
          <w:rPr>
            <w:rFonts w:ascii="Helvetica Neue" w:hAnsi="Helvetica Neue"/>
            <w:rtl w:val="0"/>
            <w:lang w:val="en-US"/>
          </w:rPr>
          <w:delText>a</w:delText>
        </w:r>
      </w:del>
      <w:r>
        <w:rPr>
          <w:rFonts w:ascii="Helvetica Neue" w:hAnsi="Helvetica Neue"/>
          <w:rtl w:val="0"/>
          <w:lang w:val="en-US"/>
        </w:rPr>
        <w:t>me the inputs, diagonali</w:t>
      </w:r>
      <w:ins w:id="51" w:date="2019-10-13T13:35:00Z" w:author="Natalie Pounanov">
        <w:r>
          <w:rPr>
            <w:rFonts w:ascii="Helvetica Neue" w:hAnsi="Helvetica Neue"/>
            <w:rtl w:val="0"/>
            <w:lang w:val="en-US"/>
          </w:rPr>
          <w:t>s</w:t>
        </w:r>
      </w:ins>
      <w:del w:id="52" w:date="2019-10-13T13:35:00Z" w:author="Natalie Pounanov">
        <w:r>
          <w:rPr>
            <w:rFonts w:ascii="Helvetica Neue" w:hAnsi="Helvetica Neue"/>
            <w:rtl w:val="0"/>
            <w:lang w:val="en-US"/>
          </w:rPr>
          <w:delText>z</w:delText>
        </w:r>
      </w:del>
      <w:r>
        <w:rPr>
          <w:rFonts w:ascii="Helvetica Neue" w:hAnsi="Helvetica Neue"/>
          <w:rtl w:val="0"/>
          <w:lang w:val="en-US"/>
        </w:rPr>
        <w:t>ation method rules out the possibility of the existence of the second machine by showing the</w:t>
      </w:r>
      <w:ins w:id="53" w:date="2019-10-13T13:36:00Z" w:author="Natalie Pounanov">
        <w:r>
          <w:rPr>
            <w:rFonts w:ascii="Helvetica Neue" w:hAnsi="Helvetica Neue"/>
            <w:rtl w:val="0"/>
            <w:lang w:val="en-US"/>
          </w:rPr>
          <w:t xml:space="preserve"> existence of a</w:t>
        </w:r>
      </w:ins>
      <w:r>
        <w:rPr>
          <w:rFonts w:ascii="Helvetica Neue" w:hAnsi="Helvetica Neue"/>
          <w:rtl w:val="0"/>
          <w:lang w:val="en-US"/>
        </w:rPr>
        <w:t xml:space="preserve"> paradox at the intersection</w:t>
      </w:r>
      <w:ins w:id="54" w:date="2019-10-13T13:36:00Z" w:author="Natalie Pounanov">
        <w:r>
          <w:rPr>
            <w:rFonts w:ascii="Helvetica Neue" w:hAnsi="Helvetica Neue"/>
            <w:rtl w:val="0"/>
            <w:lang w:val="en-US"/>
          </w:rPr>
          <w:t>,</w:t>
        </w:r>
      </w:ins>
      <w:r>
        <w:rPr>
          <w:rFonts w:ascii="Helvetica Neue" w:hAnsi="Helvetica Neue"/>
          <w:rtl w:val="0"/>
          <w:lang w:val="en-US"/>
        </w:rPr>
        <w:t xml:space="preserve"> where the answer should be</w:t>
      </w:r>
      <w:ins w:id="55" w:date="2019-10-13T13:35:00Z" w:author="Natalie Pounanov">
        <w:r>
          <w:rPr>
            <w:rFonts w:ascii="Helvetica Neue" w:hAnsi="Helvetica Neue"/>
            <w:rtl w:val="0"/>
            <w:lang w:val="en-US"/>
          </w:rPr>
          <w:t xml:space="preserve"> the</w:t>
        </w:r>
      </w:ins>
      <w:r>
        <w:rPr>
          <w:rFonts w:ascii="Helvetica Neue" w:hAnsi="Helvetica Neue"/>
          <w:rtl w:val="0"/>
          <w:lang w:val="en-US"/>
        </w:rPr>
        <w:t xml:space="preserve"> opposite </w:t>
      </w:r>
      <w:ins w:id="56" w:date="2019-10-13T13:35:00Z" w:author="Natalie Pounanov">
        <w:r>
          <w:rPr>
            <w:rFonts w:ascii="Helvetica Neue" w:hAnsi="Helvetica Neue"/>
            <w:rtl w:val="0"/>
            <w:lang w:val="en-US"/>
          </w:rPr>
          <w:t>of</w:t>
        </w:r>
      </w:ins>
      <w:del w:id="57" w:date="2019-10-13T13:35:00Z" w:author="Natalie Pounanov">
        <w:r>
          <w:rPr>
            <w:rFonts w:ascii="Helvetica Neue" w:hAnsi="Helvetica Neue"/>
            <w:rtl w:val="0"/>
            <w:lang w:val="en-US"/>
          </w:rPr>
          <w:delText>to</w:delText>
        </w:r>
      </w:del>
      <w:r>
        <w:rPr>
          <w:rFonts w:ascii="Helvetica Neue" w:hAnsi="Helvetica Neue"/>
          <w:rtl w:val="0"/>
          <w:lang w:val="en-US"/>
        </w:rPr>
        <w:t xml:space="preserve"> itself. In no way can we even decide whether a certain input would be accepted.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The subtle self-referential construction in the Halting Problem</w:t>
      </w:r>
      <w:ins w:id="58" w:date="2019-10-13T13:45:00Z" w:author="Natalie Pounanov">
        <w:r>
          <w:rPr>
            <w:rFonts w:ascii="Helvetica Neue" w:hAnsi="Helvetica Neue" w:hint="default"/>
            <w:rtl w:val="0"/>
            <w:lang w:val="en-US"/>
          </w:rPr>
          <w:t>’</w:t>
        </w:r>
      </w:ins>
      <w:ins w:id="59" w:date="2019-10-13T13:45:00Z" w:author="Natalie Pounanov">
        <w:r>
          <w:rPr>
            <w:rFonts w:ascii="Helvetica Neue" w:hAnsi="Helvetica Neue"/>
            <w:rtl w:val="0"/>
            <w:lang w:val="en-US"/>
          </w:rPr>
          <w:t>s</w:t>
        </w:r>
      </w:ins>
      <w:del w:id="60" w:date="2019-10-13T13:45:00Z" w:author="Natalie Pounanov">
        <w:r>
          <w:rPr>
            <w:rFonts w:ascii="Helvetica Neue" w:hAnsi="Helvetica Neue"/>
            <w:rtl w:val="0"/>
            <w:lang w:val="en-US"/>
          </w:rPr>
          <w:delText xml:space="preserve"> which is the</w:delText>
        </w:r>
      </w:del>
      <w:r>
        <w:rPr>
          <w:rFonts w:ascii="Helvetica Neue" w:hAnsi="Helvetica Neue"/>
          <w:rtl w:val="0"/>
          <w:lang w:val="en-US"/>
        </w:rPr>
        <w:t xml:space="preserve"> second solution remind</w:t>
      </w:r>
      <w:ins w:id="61" w:date="2019-10-13T13:45:00Z" w:author="Natalie Pounanov">
        <w:r>
          <w:rPr>
            <w:rFonts w:ascii="Helvetica Neue" w:hAnsi="Helvetica Neue"/>
            <w:rtl w:val="0"/>
            <w:lang w:val="en-US"/>
          </w:rPr>
          <w:t>ed</w:t>
        </w:r>
      </w:ins>
      <w:del w:id="62" w:date="2019-10-13T13:45:00Z" w:author="Natalie Pounanov">
        <w:r>
          <w:rPr>
            <w:rFonts w:ascii="Helvetica Neue" w:hAnsi="Helvetica Neue"/>
            <w:rtl w:val="0"/>
            <w:lang w:val="en-US"/>
          </w:rPr>
          <w:delText>s</w:delText>
        </w:r>
      </w:del>
      <w:r>
        <w:rPr>
          <w:rFonts w:ascii="Helvetica Neue" w:hAnsi="Helvetica Neue"/>
          <w:rtl w:val="0"/>
          <w:lang w:val="en-US"/>
        </w:rPr>
        <w:t xml:space="preserve"> me of </w:t>
      </w:r>
      <w:ins w:id="63" w:date="2019-10-13T13:45:00Z" w:author="Natalie Pounanov">
        <w:r>
          <w:rPr>
            <w:rFonts w:ascii="Helvetica Neue" w:hAnsi="Helvetica Neue"/>
            <w:rtl w:val="0"/>
            <w:lang w:val="en-US"/>
          </w:rPr>
          <w:t>the time</w:t>
        </w:r>
      </w:ins>
      <w:del w:id="64" w:date="2019-10-13T13:45:00Z" w:author="Natalie Pounanov">
        <w:r>
          <w:rPr>
            <w:rFonts w:ascii="Helvetica Neue" w:hAnsi="Helvetica Neue"/>
            <w:rtl w:val="0"/>
            <w:lang w:val="en-US"/>
          </w:rPr>
          <w:delText>when</w:delText>
        </w:r>
      </w:del>
      <w:r>
        <w:rPr>
          <w:rFonts w:ascii="Helvetica Neue" w:hAnsi="Helvetica Neue"/>
          <w:rtl w:val="0"/>
          <w:lang w:val="en-US"/>
        </w:rPr>
        <w:t xml:space="preserve"> I was a child, intrigued by the concept of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brain in the vat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 xml:space="preserve">, liar paradox and the equivalence between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if p then q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Helvetica Neue" w:hAnsi="Helvetica Neue"/>
          <w:rtl w:val="0"/>
          <w:lang w:val="en-US"/>
        </w:rPr>
        <w:t xml:space="preserve">and </w:t>
      </w:r>
      <w:r>
        <w:rPr>
          <w:rFonts w:ascii="Helvetica Neue" w:hAnsi="Helvetica Neue" w:hint="default"/>
          <w:rtl w:val="0"/>
          <w:lang w:val="en-US"/>
        </w:rPr>
        <w:t>“</w:t>
      </w:r>
      <w:r>
        <w:rPr>
          <w:rFonts w:ascii="Helvetica Neue" w:hAnsi="Helvetica Neue"/>
          <w:rtl w:val="0"/>
          <w:lang w:val="en-US"/>
        </w:rPr>
        <w:t>not p or q</w:t>
      </w:r>
      <w:r>
        <w:rPr>
          <w:rFonts w:ascii="Helvetica Neue" w:hAnsi="Helvetica Neue" w:hint="default"/>
          <w:rtl w:val="0"/>
          <w:lang w:val="en-US"/>
        </w:rPr>
        <w:t>”</w:t>
      </w:r>
      <w:r>
        <w:rPr>
          <w:rFonts w:ascii="Helvetica Neue" w:hAnsi="Helvetica Neue"/>
          <w:rtl w:val="0"/>
          <w:lang w:val="en-US"/>
        </w:rPr>
        <w:t>. I can still remember</w:t>
      </w:r>
      <w:ins w:id="65" w:date="2019-10-13T13:22:00Z" w:author="Natalie Pounanov">
        <w:r>
          <w:rPr>
            <w:rFonts w:ascii="Helvetica Neue" w:hAnsi="Helvetica Neue"/>
            <w:rtl w:val="0"/>
            <w:lang w:val="en-US"/>
          </w:rPr>
          <w:t xml:space="preserve"> how</w:t>
        </w:r>
      </w:ins>
      <w:r>
        <w:rPr>
          <w:rFonts w:ascii="Helvetica Neue" w:hAnsi="Helvetica Neue"/>
          <w:rtl w:val="0"/>
          <w:lang w:val="en-US"/>
        </w:rPr>
        <w:t xml:space="preserve"> I nearly laughed</w:t>
      </w:r>
      <w:del w:id="66" w:date="2019-10-13T13:22:00Z" w:author="Natalie Pounanov">
        <w:r>
          <w:rPr>
            <w:rFonts w:ascii="Helvetica Neue" w:hAnsi="Helvetica Neue"/>
            <w:rtl w:val="0"/>
            <w:lang w:val="en-US"/>
          </w:rPr>
          <w:delText xml:space="preserve"> out</w:delText>
        </w:r>
      </w:del>
      <w:r>
        <w:rPr>
          <w:rFonts w:ascii="Helvetica Neue" w:hAnsi="Helvetica Neue"/>
          <w:rtl w:val="0"/>
          <w:lang w:val="en-US"/>
        </w:rPr>
        <w:t xml:space="preserve"> the first time I found native set theory proved to be contradictory by Russell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>s paradox</w:t>
      </w:r>
      <w:ins w:id="67" w:date="2019-10-13T13:22:00Z" w:author="Natalie Pounanov">
        <w:r>
          <w:rPr>
            <w:rFonts w:ascii="Helvetica Neue" w:hAnsi="Helvetica Neue"/>
            <w:rtl w:val="0"/>
            <w:lang w:val="en-US"/>
          </w:rPr>
          <w:t>, discovering that</w:t>
        </w:r>
      </w:ins>
      <w:del w:id="68" w:date="2019-10-13T13:22:00Z" w:author="Natalie Pounanov">
        <w:r>
          <w:rPr>
            <w:rFonts w:ascii="Helvetica Neue" w:hAnsi="Helvetica Neue"/>
            <w:rtl w:val="0"/>
            <w:lang w:val="en-US"/>
          </w:rPr>
          <w:delText xml:space="preserve"> and</w:delText>
        </w:r>
      </w:del>
      <w:r>
        <w:rPr>
          <w:rFonts w:ascii="Helvetica Neue" w:hAnsi="Helvetica Neue"/>
          <w:rtl w:val="0"/>
          <w:lang w:val="en-US"/>
        </w:rPr>
        <w:t xml:space="preserve"> </w:t>
      </w:r>
      <w:ins w:id="69" w:date="2019-10-13T13:23:00Z" w:author="Natalie Pounanov">
        <w:r>
          <w:rPr>
            <w:rFonts w:ascii="Helvetica Neue" w:hAnsi="Helvetica Neue"/>
            <w:rtl w:val="0"/>
            <w:lang w:val="en-US"/>
          </w:rPr>
          <w:t xml:space="preserve">the </w:t>
        </w:r>
      </w:ins>
      <w:r>
        <w:rPr>
          <w:rFonts w:ascii="Helvetica Neue" w:hAnsi="Helvetica Neue"/>
          <w:rtl w:val="0"/>
          <w:lang w:val="en-US"/>
        </w:rPr>
        <w:t>intuitive</w:t>
      </w:r>
      <w:ins w:id="70" w:date="2019-10-13T13:23:00Z" w:author="Natalie Pounanov">
        <w:r>
          <w:rPr>
            <w:rFonts w:ascii="Helvetica Neue" w:hAnsi="Helvetica Neue"/>
            <w:rtl w:val="0"/>
            <w:lang w:val="en-US"/>
          </w:rPr>
          <w:t xml:space="preserve"> principle</w:t>
        </w:r>
      </w:ins>
      <w:r>
        <w:rPr>
          <w:rFonts w:ascii="Helvetica Neue" w:hAnsi="Helvetica Neue" w:hint="default"/>
          <w:rtl w:val="0"/>
          <w:lang w:val="en-US"/>
        </w:rPr>
        <w:t xml:space="preserve"> “</w:t>
      </w:r>
      <w:r>
        <w:rPr>
          <w:rFonts w:ascii="Helvetica Neue" w:hAnsi="Helvetica Neue"/>
          <w:rtl w:val="0"/>
          <w:lang w:val="en-US"/>
        </w:rPr>
        <w:t>any definable collection is a set</w:t>
      </w:r>
      <w:r>
        <w:rPr>
          <w:rFonts w:ascii="Helvetica Neue" w:hAnsi="Helvetica Neue" w:hint="default"/>
          <w:rtl w:val="0"/>
          <w:lang w:val="en-US"/>
        </w:rPr>
        <w:t xml:space="preserve">” </w:t>
      </w:r>
      <w:r>
        <w:rPr>
          <w:rFonts w:ascii="Helvetica Neue" w:hAnsi="Helvetica Neue"/>
          <w:rtl w:val="0"/>
          <w:lang w:val="en-US"/>
        </w:rPr>
        <w:t>cannot be true. Benefitting from continuously learning</w:t>
      </w:r>
      <w:del w:id="71" w:date="2019-10-13T13:23:00Z" w:author="Natalie Pounanov">
        <w:r>
          <w:rPr>
            <w:rFonts w:ascii="Helvetica Neue" w:hAnsi="Helvetica Neue"/>
            <w:rtl w:val="0"/>
            <w:lang w:val="en-US"/>
          </w:rPr>
          <w:delText xml:space="preserve"> in</w:delText>
        </w:r>
      </w:del>
      <w:r>
        <w:rPr>
          <w:rFonts w:ascii="Helvetica Neue" w:hAnsi="Helvetica Neue"/>
          <w:rtl w:val="0"/>
          <w:lang w:val="en-US"/>
        </w:rPr>
        <w:t xml:space="preserve"> mathematical logic as years passed by, I </w:t>
      </w:r>
      <w:ins w:id="72" w:date="2019-10-13T13:23:00Z" w:author="Natalie Pounanov">
        <w:r>
          <w:rPr>
            <w:rFonts w:ascii="Helvetica Neue" w:hAnsi="Helvetica Neue"/>
            <w:rtl w:val="0"/>
            <w:lang w:val="en-US"/>
          </w:rPr>
          <w:t xml:space="preserve">gained further insight </w:t>
        </w:r>
      </w:ins>
      <w:del w:id="73" w:date="2019-10-13T13:23:00Z" w:author="Natalie Pounanov">
        <w:r>
          <w:rPr>
            <w:rFonts w:ascii="Helvetica Neue" w:hAnsi="Helvetica Neue"/>
            <w:rtl w:val="0"/>
            <w:lang w:val="en-US"/>
          </w:rPr>
          <w:delText xml:space="preserve">drew more comprehension </w:delText>
        </w:r>
      </w:del>
      <w:r>
        <w:rPr>
          <w:rFonts w:ascii="Helvetica Neue" w:hAnsi="Helvetica Neue"/>
          <w:rtl w:val="0"/>
          <w:lang w:val="en-US"/>
        </w:rPr>
        <w:t>in</w:t>
      </w:r>
      <w:ins w:id="74" w:date="2019-10-13T13:23:00Z" w:author="Natalie Pounanov">
        <w:r>
          <w:rPr>
            <w:rFonts w:ascii="Helvetica Neue" w:hAnsi="Helvetica Neue"/>
            <w:rtl w:val="0"/>
            <w:lang w:val="en-US"/>
          </w:rPr>
          <w:t>to</w:t>
        </w:r>
      </w:ins>
      <w:r>
        <w:rPr>
          <w:rFonts w:ascii="Helvetica Neue" w:hAnsi="Helvetica Neue"/>
          <w:rtl w:val="0"/>
          <w:lang w:val="en-US"/>
        </w:rPr>
        <w:t xml:space="preserve"> abstract concepts. The similarity in construction </w:t>
      </w:r>
      <w:ins w:id="75" w:date="2019-10-13T13:23:00Z" w:author="Natalie Pounanov">
        <w:r>
          <w:rPr>
            <w:rFonts w:ascii="Helvetica Neue" w:hAnsi="Helvetica Neue"/>
            <w:rtl w:val="0"/>
            <w:lang w:val="en-US"/>
          </w:rPr>
          <w:t>when</w:t>
        </w:r>
      </w:ins>
      <w:del w:id="76" w:date="2019-10-13T13:23:00Z" w:author="Natalie Pounanov">
        <w:r>
          <w:rPr>
            <w:rFonts w:ascii="Helvetica Neue" w:hAnsi="Helvetica Neue"/>
            <w:rtl w:val="0"/>
            <w:lang w:val="en-US"/>
          </w:rPr>
          <w:delText>to</w:delText>
        </w:r>
      </w:del>
      <w:r>
        <w:rPr>
          <w:rFonts w:ascii="Helvetica Neue" w:hAnsi="Helvetica Neue"/>
          <w:rtl w:val="0"/>
          <w:lang w:val="en-US"/>
        </w:rPr>
        <w:t xml:space="preserve"> prov</w:t>
      </w:r>
      <w:ins w:id="77" w:date="2019-10-13T13:23:00Z" w:author="Natalie Pounanov">
        <w:r>
          <w:rPr>
            <w:rFonts w:ascii="Helvetica Neue" w:hAnsi="Helvetica Neue"/>
            <w:rtl w:val="0"/>
            <w:lang w:val="en-US"/>
          </w:rPr>
          <w:t>ing</w:t>
        </w:r>
      </w:ins>
      <w:del w:id="78" w:date="2019-10-13T13:23:00Z" w:author="Natalie Pounanov">
        <w:r>
          <w:rPr>
            <w:rFonts w:ascii="Helvetica Neue" w:hAnsi="Helvetica Neue"/>
            <w:rtl w:val="0"/>
            <w:lang w:val="en-US"/>
          </w:rPr>
          <w:delText>e</w:delText>
        </w:r>
      </w:del>
      <w:r>
        <w:rPr>
          <w:rFonts w:ascii="Helvetica Neue" w:hAnsi="Helvetica Neue"/>
          <w:rtl w:val="0"/>
          <w:lang w:val="en-US"/>
        </w:rPr>
        <w:t xml:space="preserve"> G</w:t>
      </w:r>
      <w:r>
        <w:rPr>
          <w:rFonts w:ascii="Helvetica Neue" w:hAnsi="Helvetica Neue" w:hint="default"/>
          <w:rtl w:val="0"/>
          <w:lang w:val="sv-SE"/>
        </w:rPr>
        <w:t>ö</w:t>
      </w:r>
      <w:r>
        <w:rPr>
          <w:rFonts w:ascii="Helvetica Neue" w:hAnsi="Helvetica Neue"/>
          <w:rtl w:val="0"/>
          <w:lang w:val="it-IT"/>
        </w:rPr>
        <w:t>del</w:t>
      </w:r>
      <w:r>
        <w:rPr>
          <w:rFonts w:ascii="Helvetica Neue" w:hAnsi="Helvetica Neue" w:hint="default"/>
          <w:rtl w:val="0"/>
          <w:lang w:val="en-US"/>
        </w:rPr>
        <w:t>’</w:t>
      </w:r>
      <w:r>
        <w:rPr>
          <w:rFonts w:ascii="Helvetica Neue" w:hAnsi="Helvetica Neue"/>
          <w:rtl w:val="0"/>
          <w:lang w:val="en-US"/>
        </w:rPr>
        <w:t xml:space="preserve">s first incompleteness theorem shows me the charm of self-reference once more. Notwithstanding this, while I </w:t>
      </w:r>
      <w:ins w:id="79" w:date="2019-10-13T13:24:00Z" w:author="Natalie Pounanov">
        <w:r>
          <w:rPr>
            <w:rFonts w:ascii="Helvetica Neue" w:hAnsi="Helvetica Neue"/>
            <w:rtl w:val="0"/>
            <w:lang w:val="en-US"/>
          </w:rPr>
          <w:t>was</w:t>
        </w:r>
      </w:ins>
      <w:del w:id="80" w:date="2019-10-13T13:24:00Z" w:author="Natalie Pounanov">
        <w:r>
          <w:rPr>
            <w:rFonts w:ascii="Helvetica Neue" w:hAnsi="Helvetica Neue"/>
            <w:rtl w:val="0"/>
            <w:lang w:val="en-US"/>
          </w:rPr>
          <w:delText>am</w:delText>
        </w:r>
      </w:del>
      <w:r>
        <w:rPr>
          <w:rFonts w:ascii="Helvetica Neue" w:hAnsi="Helvetica Neue"/>
          <w:rtl w:val="0"/>
          <w:lang w:val="en-US"/>
        </w:rPr>
        <w:t xml:space="preserve"> researching the background of incompleteness theorem, concepts of axiomatic reasoning and formal systems illuminate</w:t>
      </w:r>
      <w:ins w:id="81" w:date="2019-10-13T13:28:00Z" w:author="Natalie Pounanov">
        <w:r>
          <w:rPr>
            <w:rFonts w:ascii="Helvetica Neue" w:hAnsi="Helvetica Neue"/>
            <w:rtl w:val="0"/>
            <w:lang w:val="en-US"/>
          </w:rPr>
          <w:t>d</w:t>
        </w:r>
      </w:ins>
      <w:r>
        <w:rPr>
          <w:rFonts w:ascii="Helvetica Neue" w:hAnsi="Helvetica Neue"/>
          <w:rtl w:val="0"/>
          <w:lang w:val="en-US"/>
        </w:rPr>
        <w:t xml:space="preserve"> the beauty of </w:t>
      </w:r>
      <w:ins w:id="82" w:date="2019-10-13T13:29:00Z" w:author="Natalie Pounanov">
        <w:r>
          <w:rPr>
            <w:rFonts w:ascii="Helvetica Neue" w:hAnsi="Helvetica Neue"/>
            <w:rtl w:val="0"/>
            <w:lang w:val="en-US"/>
          </w:rPr>
          <w:t>the areas</w:t>
        </w:r>
      </w:ins>
      <w:del w:id="83" w:date="2019-10-13T13:29:00Z" w:author="Natalie Pounanov">
        <w:r>
          <w:rPr>
            <w:rFonts w:ascii="Helvetica Neue" w:hAnsi="Helvetica Neue"/>
            <w:rtl w:val="0"/>
            <w:lang w:val="en-US"/>
          </w:rPr>
          <w:delText>other sides</w:delText>
        </w:r>
      </w:del>
      <w:r>
        <w:rPr>
          <w:rFonts w:ascii="Helvetica Neue" w:hAnsi="Helvetica Neue"/>
          <w:rtl w:val="0"/>
          <w:lang w:val="en-US"/>
        </w:rPr>
        <w:t xml:space="preserve"> </w:t>
      </w:r>
      <w:ins w:id="84" w:date="2019-10-13T13:29:00Z" w:author="Natalie Pounanov">
        <w:r>
          <w:rPr>
            <w:rFonts w:ascii="Helvetica Neue" w:hAnsi="Helvetica Neue"/>
            <w:rtl w:val="0"/>
            <w:lang w:val="en-US"/>
          </w:rPr>
          <w:t>of</w:t>
        </w:r>
      </w:ins>
      <w:del w:id="85" w:date="2019-10-13T13:29:00Z" w:author="Natalie Pounanov">
        <w:r>
          <w:rPr>
            <w:rFonts w:ascii="Helvetica Neue" w:hAnsi="Helvetica Neue"/>
            <w:rtl w:val="0"/>
            <w:lang w:val="en-US"/>
          </w:rPr>
          <w:delText>in</w:delText>
        </w:r>
      </w:del>
      <w:r>
        <w:rPr>
          <w:rFonts w:ascii="Helvetica Neue" w:hAnsi="Helvetica Neue"/>
          <w:rtl w:val="0"/>
          <w:lang w:val="en-US"/>
        </w:rPr>
        <w:t xml:space="preserve"> mathematics </w:t>
      </w:r>
      <w:ins w:id="86" w:date="2019-10-13T13:29:00Z" w:author="Natalie Pounanov">
        <w:r>
          <w:rPr>
            <w:rFonts w:ascii="Helvetica Neue" w:hAnsi="Helvetica Neue"/>
            <w:rtl w:val="0"/>
            <w:lang w:val="en-US"/>
          </w:rPr>
          <w:t>not covered by the school curriculum for me.</w:t>
        </w:r>
      </w:ins>
      <w:del w:id="87" w:date="2019-10-13T13:29:00Z" w:author="Natalie Pounanov">
        <w:r>
          <w:rPr>
            <w:rFonts w:ascii="Helvetica Neue" w:hAnsi="Helvetica Neue"/>
            <w:rtl w:val="0"/>
            <w:lang w:val="en-US"/>
          </w:rPr>
          <w:delText>for me different from scope learn in school.</w:delText>
        </w:r>
      </w:del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Compare</w:t>
      </w:r>
      <w:ins w:id="88" w:date="2019-10-13T13:29:00Z" w:author="Natalie Pounanov">
        <w:r>
          <w:rPr>
            <w:rFonts w:ascii="Helvetica Neue" w:hAnsi="Helvetica Neue"/>
            <w:rtl w:val="0"/>
            <w:lang w:val="en-US"/>
          </w:rPr>
          <w:t>d</w:t>
        </w:r>
      </w:ins>
      <w:r>
        <w:rPr>
          <w:rFonts w:ascii="Helvetica Neue" w:hAnsi="Helvetica Neue"/>
          <w:rtl w:val="0"/>
          <w:lang w:val="en-US"/>
        </w:rPr>
        <w:t xml:space="preserve"> </w:t>
      </w:r>
      <w:ins w:id="89" w:date="2019-10-13T13:29:00Z" w:author="Natalie Pounanov">
        <w:r>
          <w:rPr>
            <w:rFonts w:ascii="Helvetica Neue" w:hAnsi="Helvetica Neue"/>
            <w:rtl w:val="0"/>
            <w:lang w:val="en-US"/>
          </w:rPr>
          <w:t>to</w:t>
        </w:r>
      </w:ins>
      <w:del w:id="90" w:date="2019-10-13T13:29:00Z" w:author="Natalie Pounanov">
        <w:r>
          <w:rPr>
            <w:rFonts w:ascii="Helvetica Neue" w:hAnsi="Helvetica Neue"/>
            <w:rtl w:val="0"/>
            <w:lang w:val="en-US"/>
          </w:rPr>
          <w:delText>with</w:delText>
        </w:r>
      </w:del>
      <w:r>
        <w:rPr>
          <w:rFonts w:ascii="Helvetica Neue" w:hAnsi="Helvetica Neue"/>
          <w:rtl w:val="0"/>
          <w:lang w:val="en-US"/>
        </w:rPr>
        <w:t xml:space="preserve"> paradoxes, self-referential recursion functions differently. </w:t>
      </w:r>
      <w:ins w:id="91" w:date="2019-10-13T13:30:00Z" w:author="Natalie Pounanov">
        <w:r>
          <w:rPr>
            <w:rFonts w:ascii="Helvetica Neue" w:hAnsi="Helvetica Neue"/>
            <w:rtl w:val="0"/>
            <w:lang w:val="en-US"/>
          </w:rPr>
          <w:t>The c</w:t>
        </w:r>
      </w:ins>
      <w:del w:id="92" w:date="2019-10-13T13:30:00Z" w:author="Natalie Pounanov">
        <w:r>
          <w:rPr>
            <w:rFonts w:ascii="Helvetica Neue" w:hAnsi="Helvetica Neue"/>
            <w:rtl w:val="0"/>
            <w:lang w:val="en-US"/>
          </w:rPr>
          <w:delText>C</w:delText>
        </w:r>
      </w:del>
      <w:r>
        <w:rPr>
          <w:rFonts w:ascii="Helvetica Neue" w:hAnsi="Helvetica Neue"/>
          <w:rtl w:val="0"/>
          <w:lang w:val="en-US"/>
        </w:rPr>
        <w:t>oncept of dynamic programming attract</w:t>
      </w:r>
      <w:ins w:id="93" w:date="2019-10-13T13:30:00Z" w:author="Natalie Pounanov">
        <w:r>
          <w:rPr>
            <w:rFonts w:ascii="Helvetica Neue" w:hAnsi="Helvetica Neue"/>
            <w:rtl w:val="0"/>
            <w:lang w:val="en-US"/>
          </w:rPr>
          <w:t>ed</w:t>
        </w:r>
      </w:ins>
      <w:del w:id="94" w:date="2019-10-13T13:30:00Z" w:author="Natalie Pounanov">
        <w:r>
          <w:rPr>
            <w:rFonts w:ascii="Helvetica Neue" w:hAnsi="Helvetica Neue"/>
            <w:rtl w:val="0"/>
            <w:lang w:val="en-US"/>
          </w:rPr>
          <w:delText>s</w:delText>
        </w:r>
      </w:del>
      <w:r>
        <w:rPr>
          <w:rFonts w:ascii="Helvetica Neue" w:hAnsi="Helvetica Neue"/>
          <w:rtl w:val="0"/>
          <w:lang w:val="en-US"/>
        </w:rPr>
        <w:t xml:space="preserve"> me in the first place. The bottom-up approach </w:t>
      </w:r>
      <w:ins w:id="95" w:date="2019-10-13T13:30:00Z" w:author="Natalie Pounanov">
        <w:r>
          <w:rPr>
            <w:rFonts w:ascii="Helvetica Neue" w:hAnsi="Helvetica Neue"/>
            <w:rtl w:val="0"/>
            <w:lang w:val="en-US"/>
          </w:rPr>
          <w:t xml:space="preserve">is </w:t>
        </w:r>
      </w:ins>
      <w:r>
        <w:rPr>
          <w:rFonts w:ascii="Helvetica Neue" w:hAnsi="Helvetica Neue"/>
          <w:rtl w:val="0"/>
          <w:lang w:val="en-US"/>
        </w:rPr>
        <w:t>used to save the solution</w:t>
      </w:r>
      <w:ins w:id="96" w:date="2019-10-13T13:30:00Z" w:author="Natalie Pounanov">
        <w:r>
          <w:rPr>
            <w:rFonts w:ascii="Helvetica Neue" w:hAnsi="Helvetica Neue"/>
            <w:rtl w:val="0"/>
            <w:lang w:val="en-US"/>
          </w:rPr>
          <w:t>s</w:t>
        </w:r>
      </w:ins>
      <w:r>
        <w:rPr>
          <w:rFonts w:ascii="Helvetica Neue" w:hAnsi="Helvetica Neue"/>
          <w:rtl w:val="0"/>
          <w:lang w:val="en-US"/>
        </w:rPr>
        <w:t xml:space="preserve"> of optimal subproblems in a table so that each overlapping problem only need</w:t>
      </w:r>
      <w:ins w:id="97" w:date="2019-10-13T13:30:00Z" w:author="Natalie Pounanov">
        <w:r>
          <w:rPr>
            <w:rFonts w:ascii="Helvetica Neue" w:hAnsi="Helvetica Neue"/>
            <w:rtl w:val="0"/>
            <w:lang w:val="en-US"/>
          </w:rPr>
          <w:t>s</w:t>
        </w:r>
      </w:ins>
      <w:r>
        <w:rPr>
          <w:rFonts w:ascii="Helvetica Neue" w:hAnsi="Helvetica Neue"/>
          <w:rtl w:val="0"/>
          <w:lang w:val="en-US"/>
        </w:rPr>
        <w:t xml:space="preserve"> to be solved once. Top-down analysis is my favourite part, </w:t>
      </w:r>
      <w:ins w:id="98" w:date="2019-10-13T13:31:00Z" w:author="Natalie Pounanov">
        <w:r>
          <w:rPr>
            <w:rFonts w:ascii="Helvetica Neue" w:hAnsi="Helvetica Neue"/>
            <w:rtl w:val="0"/>
            <w:lang w:val="en-US"/>
          </w:rPr>
          <w:t xml:space="preserve">applying </w:t>
        </w:r>
      </w:ins>
      <w:r>
        <w:rPr>
          <w:rFonts w:ascii="Helvetica Neue" w:hAnsi="Helvetica Neue"/>
          <w:rtl w:val="0"/>
          <w:lang w:val="en-US"/>
        </w:rPr>
        <w:t>logical thinking</w:t>
      </w:r>
      <w:del w:id="99" w:date="2019-10-13T13:31:00Z" w:author="Natalie Pounanov">
        <w:r>
          <w:rPr>
            <w:rFonts w:ascii="Helvetica Neue" w:hAnsi="Helvetica Neue"/>
            <w:rtl w:val="0"/>
            <w:lang w:val="en-US"/>
          </w:rPr>
          <w:delText xml:space="preserve"> applies</w:delText>
        </w:r>
      </w:del>
      <w:r>
        <w:rPr>
          <w:rFonts w:ascii="Helvetica Neue" w:hAnsi="Helvetica Neue"/>
          <w:rtl w:val="0"/>
          <w:lang w:val="en-US"/>
        </w:rPr>
        <w:t xml:space="preserve"> to distinct situations and eventually solv</w:t>
      </w:r>
      <w:ins w:id="100" w:date="2019-10-13T13:31:00Z" w:author="Natalie Pounanov">
        <w:r>
          <w:rPr>
            <w:rFonts w:ascii="Helvetica Neue" w:hAnsi="Helvetica Neue"/>
            <w:rtl w:val="0"/>
            <w:lang w:val="en-US"/>
          </w:rPr>
          <w:t>ing</w:t>
        </w:r>
      </w:ins>
      <w:del w:id="101" w:date="2019-10-13T13:31:00Z" w:author="Natalie Pounanov">
        <w:r>
          <w:rPr>
            <w:rFonts w:ascii="Helvetica Neue" w:hAnsi="Helvetica Neue"/>
            <w:rtl w:val="0"/>
            <w:lang w:val="en-US"/>
          </w:rPr>
          <w:delText>e</w:delText>
        </w:r>
      </w:del>
      <w:r>
        <w:rPr>
          <w:rFonts w:ascii="Helvetica Neue" w:hAnsi="Helvetica Neue"/>
          <w:rtl w:val="0"/>
          <w:lang w:val="en-US"/>
        </w:rPr>
        <w:t xml:space="preserve"> the problems. Principles of algorithms g</w:t>
      </w:r>
      <w:ins w:id="102" w:date="2019-10-13T13:31:00Z" w:author="Natalie Pounanov">
        <w:r>
          <w:rPr>
            <w:rFonts w:ascii="Helvetica Neue" w:hAnsi="Helvetica Neue"/>
            <w:rtl w:val="0"/>
            <w:lang w:val="en-US"/>
          </w:rPr>
          <w:t>ave</w:t>
        </w:r>
      </w:ins>
      <w:del w:id="103" w:date="2019-10-13T13:31:00Z" w:author="Natalie Pounanov">
        <w:r>
          <w:rPr>
            <w:rFonts w:ascii="Helvetica Neue" w:hAnsi="Helvetica Neue"/>
            <w:rtl w:val="0"/>
            <w:lang w:val="en-US"/>
          </w:rPr>
          <w:delText>ive</w:delText>
        </w:r>
      </w:del>
      <w:r>
        <w:rPr>
          <w:rFonts w:ascii="Helvetica Neue" w:hAnsi="Helvetica Neue"/>
          <w:rtl w:val="0"/>
          <w:lang w:val="en-US"/>
        </w:rPr>
        <w:t xml:space="preserve"> me a new perspective when dealing with different tasks. Therefore, I have a desire to delv</w:t>
      </w:r>
      <w:ins w:id="104" w:date="2019-10-13T13:31:00Z" w:author="Natalie Pounanov">
        <w:r>
          <w:rPr>
            <w:rFonts w:ascii="Helvetica Neue" w:hAnsi="Helvetica Neue"/>
            <w:rtl w:val="0"/>
            <w:lang w:val="en-US"/>
          </w:rPr>
          <w:t>e</w:t>
        </w:r>
      </w:ins>
      <w:del w:id="105" w:date="2019-10-13T13:31:00Z" w:author="Natalie Pounanov">
        <w:r>
          <w:rPr>
            <w:rFonts w:ascii="Helvetica Neue" w:hAnsi="Helvetica Neue"/>
            <w:rtl w:val="0"/>
            <w:lang w:val="en-US"/>
          </w:rPr>
          <w:delText>ing</w:delText>
        </w:r>
      </w:del>
      <w:r>
        <w:rPr>
          <w:rFonts w:ascii="Helvetica Neue" w:hAnsi="Helvetica Neue"/>
          <w:rtl w:val="0"/>
          <w:lang w:val="en-US"/>
        </w:rPr>
        <w:t xml:space="preserve"> further in</w:t>
      </w:r>
      <w:ins w:id="106" w:date="2019-10-13T13:44:00Z" w:author="Natalie Pounanov">
        <w:r>
          <w:rPr>
            <w:rFonts w:ascii="Helvetica Neue" w:hAnsi="Helvetica Neue"/>
            <w:rtl w:val="0"/>
            <w:lang w:val="en-US"/>
          </w:rPr>
          <w:t>to</w:t>
        </w:r>
      </w:ins>
      <w:r>
        <w:rPr>
          <w:rFonts w:ascii="Helvetica Neue" w:hAnsi="Helvetica Neue"/>
          <w:rtl w:val="0"/>
          <w:lang w:val="en-US"/>
        </w:rPr>
        <w:t xml:space="preserve"> algorithm</w:t>
      </w:r>
      <w:ins w:id="107" w:date="2019-10-13T13:32:00Z" w:author="Natalie Pounanov">
        <w:r>
          <w:rPr>
            <w:rFonts w:ascii="Helvetica Neue" w:hAnsi="Helvetica Neue"/>
            <w:rtl w:val="0"/>
            <w:lang w:val="en-US"/>
          </w:rPr>
          <w:t>s</w:t>
        </w:r>
      </w:ins>
      <w:r>
        <w:rPr>
          <w:rFonts w:ascii="Helvetica Neue" w:hAnsi="Helvetica Neue"/>
          <w:rtl w:val="0"/>
          <w:lang w:val="en-US"/>
        </w:rPr>
        <w:t xml:space="preserve"> and</w:t>
      </w:r>
      <w:ins w:id="108" w:date="2019-10-13T13:32:00Z" w:author="Natalie Pounanov">
        <w:r>
          <w:rPr>
            <w:rFonts w:ascii="Helvetica Neue" w:hAnsi="Helvetica Neue"/>
            <w:rtl w:val="0"/>
            <w:lang w:val="en-US"/>
          </w:rPr>
          <w:t xml:space="preserve"> to be</w:t>
        </w:r>
      </w:ins>
      <w:r>
        <w:rPr>
          <w:rFonts w:ascii="Helvetica Neue" w:hAnsi="Helvetica Neue"/>
          <w:rtl w:val="0"/>
          <w:lang w:val="en-US"/>
        </w:rPr>
        <w:t xml:space="preserve"> prepared </w:t>
      </w:r>
      <w:ins w:id="109" w:date="2019-10-13T13:32:00Z" w:author="Natalie Pounanov">
        <w:r>
          <w:rPr>
            <w:rFonts w:ascii="Helvetica Neue" w:hAnsi="Helvetica Neue"/>
            <w:rtl w:val="0"/>
            <w:lang w:val="en-US"/>
          </w:rPr>
          <w:t>to think</w:t>
        </w:r>
      </w:ins>
      <w:del w:id="110" w:date="2019-10-13T13:32:00Z" w:author="Natalie Pounanov">
        <w:r>
          <w:rPr>
            <w:rFonts w:ascii="Helvetica Neue" w:hAnsi="Helvetica Neue"/>
            <w:rtl w:val="0"/>
            <w:lang w:val="en-US"/>
          </w:rPr>
          <w:delText>with</w:delText>
        </w:r>
      </w:del>
      <w:r>
        <w:rPr>
          <w:rFonts w:ascii="Helvetica Neue" w:hAnsi="Helvetica Neue"/>
          <w:rtl w:val="0"/>
          <w:lang w:val="en-US"/>
        </w:rPr>
        <w:t xml:space="preserve"> mathematical</w:t>
      </w:r>
      <w:ins w:id="111" w:date="2019-10-13T13:32:00Z" w:author="Natalie Pounanov">
        <w:r>
          <w:rPr>
            <w:rFonts w:ascii="Helvetica Neue" w:hAnsi="Helvetica Neue"/>
            <w:rtl w:val="0"/>
            <w:lang w:val="en-US"/>
          </w:rPr>
          <w:t>ly</w:t>
        </w:r>
      </w:ins>
      <w:del w:id="112" w:date="2019-10-13T13:32:00Z" w:author="Natalie Pounanov">
        <w:r>
          <w:rPr>
            <w:rFonts w:ascii="Helvetica Neue" w:hAnsi="Helvetica Neue"/>
            <w:rtl w:val="0"/>
            <w:lang w:val="en-US"/>
          </w:rPr>
          <w:delText xml:space="preserve"> thinking</w:delText>
        </w:r>
      </w:del>
      <w:r>
        <w:rPr>
          <w:rFonts w:ascii="Helvetica Neue" w:hAnsi="Helvetica Neue"/>
          <w:rtl w:val="0"/>
          <w:lang w:val="en-US"/>
        </w:rPr>
        <w:t>.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I f</w:t>
      </w:r>
      <w:ins w:id="113" w:date="2019-10-13T13:32:00Z" w:author="Natalie Pounanov">
        <w:r>
          <w:rPr>
            <w:rFonts w:ascii="Helvetica Neue" w:hAnsi="Helvetica Neue"/>
            <w:rtl w:val="0"/>
            <w:lang w:val="en-US"/>
          </w:rPr>
          <w:t>ind</w:t>
        </w:r>
      </w:ins>
      <w:del w:id="114" w:date="2019-10-13T13:32:00Z" w:author="Natalie Pounanov">
        <w:r>
          <w:rPr>
            <w:rFonts w:ascii="Helvetica Neue" w:hAnsi="Helvetica Neue"/>
            <w:rtl w:val="0"/>
            <w:lang w:val="en-US"/>
          </w:rPr>
          <w:delText>ound</w:delText>
        </w:r>
      </w:del>
      <w:r>
        <w:rPr>
          <w:rFonts w:ascii="Helvetica Neue" w:hAnsi="Helvetica Neue"/>
          <w:rtl w:val="0"/>
          <w:lang w:val="en-US"/>
        </w:rPr>
        <w:t xml:space="preserve"> myself interested in almost every subject, from natural science</w:t>
      </w:r>
      <w:ins w:id="115" w:date="2019-10-13T13:32:00Z" w:author="Natalie Pounanov">
        <w:r>
          <w:rPr>
            <w:rFonts w:ascii="Helvetica Neue" w:hAnsi="Helvetica Neue"/>
            <w:rtl w:val="0"/>
            <w:lang w:val="en-US"/>
          </w:rPr>
          <w:t>s</w:t>
        </w:r>
      </w:ins>
      <w:r>
        <w:rPr>
          <w:rFonts w:ascii="Helvetica Neue" w:hAnsi="Helvetica Neue"/>
          <w:rtl w:val="0"/>
          <w:lang w:val="en-US"/>
        </w:rPr>
        <w:t xml:space="preserve"> to humanities</w:t>
      </w:r>
      <w:ins w:id="116" w:date="2019-10-13T13:32:00Z" w:author="Natalie Pounanov">
        <w:r>
          <w:rPr>
            <w:rFonts w:ascii="Helvetica Neue" w:hAnsi="Helvetica Neue"/>
            <w:rtl w:val="0"/>
            <w:lang w:val="en-US"/>
          </w:rPr>
          <w:t>.</w:t>
        </w:r>
      </w:ins>
      <w:del w:id="117" w:date="2019-10-13T13:32:00Z" w:author="Natalie Pounanov">
        <w:r>
          <w:rPr>
            <w:rFonts w:ascii="Helvetica Neue" w:hAnsi="Helvetica Neue"/>
            <w:rtl w:val="0"/>
            <w:lang w:val="en-US"/>
          </w:rPr>
          <w:delText>,</w:delText>
        </w:r>
      </w:del>
      <w:r>
        <w:rPr>
          <w:rFonts w:ascii="Helvetica Neue" w:hAnsi="Helvetica Neue"/>
          <w:rtl w:val="0"/>
          <w:lang w:val="en-US"/>
        </w:rPr>
        <w:t xml:space="preserve"> </w:t>
      </w:r>
      <w:ins w:id="118" w:date="2019-10-13T13:32:00Z" w:author="Natalie Pounanov">
        <w:r>
          <w:rPr>
            <w:rFonts w:ascii="Helvetica Neue" w:hAnsi="Helvetica Neue"/>
            <w:rtl w:val="0"/>
            <w:lang w:val="en-US"/>
          </w:rPr>
          <w:t>I</w:t>
        </w:r>
      </w:ins>
      <w:del w:id="119" w:date="2019-10-13T13:32:00Z" w:author="Natalie Pounanov">
        <w:r>
          <w:rPr>
            <w:rFonts w:ascii="Helvetica Neue" w:hAnsi="Helvetica Neue"/>
            <w:rtl w:val="0"/>
            <w:lang w:val="en-US"/>
          </w:rPr>
          <w:delText>i</w:delText>
        </w:r>
      </w:del>
      <w:r>
        <w:rPr>
          <w:rFonts w:ascii="Helvetica Neue" w:hAnsi="Helvetica Neue"/>
          <w:rtl w:val="0"/>
          <w:lang w:val="en-US"/>
        </w:rPr>
        <w:t>t took</w:t>
      </w:r>
      <w:del w:id="120" w:date="2019-10-13T13:32:00Z" w:author="Natalie Pounanov">
        <w:r>
          <w:rPr>
            <w:rFonts w:ascii="Helvetica Neue" w:hAnsi="Helvetica Neue"/>
            <w:rtl w:val="0"/>
            <w:lang w:val="en-US"/>
          </w:rPr>
          <w:delText xml:space="preserve"> my</w:delText>
        </w:r>
      </w:del>
      <w:r>
        <w:rPr>
          <w:rFonts w:ascii="Helvetica Neue" w:hAnsi="Helvetica Neue"/>
          <w:rtl w:val="0"/>
          <w:lang w:val="en-US"/>
        </w:rPr>
        <w:t xml:space="preserve"> time to confirm what I crave for, but with the </w:t>
      </w:r>
      <w:ins w:id="121" w:date="2019-10-13T13:33:00Z" w:author="Natalie Pounanov">
        <w:r>
          <w:rPr>
            <w:rFonts w:ascii="Helvetica Neue" w:hAnsi="Helvetica Neue"/>
            <w:rtl w:val="0"/>
            <w:lang w:val="en-US"/>
          </w:rPr>
          <w:t>benefit</w:t>
        </w:r>
      </w:ins>
      <w:del w:id="122" w:date="2019-10-13T13:33:00Z" w:author="Natalie Pounanov">
        <w:r>
          <w:rPr>
            <w:rFonts w:ascii="Helvetica Neue" w:hAnsi="Helvetica Neue"/>
            <w:rtl w:val="0"/>
            <w:lang w:val="en-US"/>
          </w:rPr>
          <w:delText>merit</w:delText>
        </w:r>
      </w:del>
      <w:r>
        <w:rPr>
          <w:rFonts w:ascii="Helvetica Neue" w:hAnsi="Helvetica Neue"/>
          <w:rtl w:val="0"/>
          <w:lang w:val="en-US"/>
        </w:rPr>
        <w:t xml:space="preserve"> of</w:t>
      </w:r>
      <w:ins w:id="123" w:date="2019-10-13T13:33:00Z" w:author="Natalie Pounanov">
        <w:r>
          <w:rPr>
            <w:rFonts w:ascii="Helvetica Neue" w:hAnsi="Helvetica Neue"/>
            <w:rtl w:val="0"/>
            <w:lang w:val="en-US"/>
          </w:rPr>
          <w:t xml:space="preserve"> getting</w:t>
        </w:r>
      </w:ins>
      <w:r>
        <w:rPr>
          <w:rFonts w:ascii="Helvetica Neue" w:hAnsi="Helvetica Neue"/>
          <w:rtl w:val="0"/>
          <w:lang w:val="en-US"/>
        </w:rPr>
        <w:t xml:space="preserve"> exposed to other </w:t>
      </w:r>
      <w:ins w:id="124" w:date="2019-10-13T13:34:00Z" w:author="Natalie Pounanov">
        <w:r>
          <w:rPr>
            <w:rFonts w:ascii="Helvetica Neue" w:hAnsi="Helvetica Neue"/>
            <w:rtl w:val="0"/>
            <w:lang w:val="en-US"/>
          </w:rPr>
          <w:t xml:space="preserve">captivating </w:t>
        </w:r>
      </w:ins>
      <w:del w:id="125" w:date="2019-10-13T13:34:00Z" w:author="Natalie Pounanov">
        <w:r>
          <w:rPr>
            <w:rFonts w:ascii="Helvetica Neue" w:hAnsi="Helvetica Neue"/>
            <w:rtl w:val="0"/>
            <w:lang w:val="en-US"/>
          </w:rPr>
          <w:delText xml:space="preserve">engrossing </w:delText>
        </w:r>
      </w:del>
      <w:r>
        <w:rPr>
          <w:rFonts w:ascii="Helvetica Neue" w:hAnsi="Helvetica Neue"/>
          <w:rtl w:val="0"/>
          <w:lang w:val="en-US"/>
        </w:rPr>
        <w:t xml:space="preserve">areas. It is always a pleasure to </w:t>
      </w:r>
      <w:ins w:id="126" w:date="2019-10-13T13:34:00Z" w:author="Natalie Pounanov">
        <w:r>
          <w:rPr>
            <w:rFonts w:ascii="Helvetica Neue" w:hAnsi="Helvetica Neue"/>
            <w:rtl w:val="0"/>
            <w:lang w:val="en-US"/>
          </w:rPr>
          <w:t>learn from people</w:t>
        </w:r>
      </w:ins>
      <w:del w:id="127" w:date="2019-10-13T13:34:00Z" w:author="Natalie Pounanov">
        <w:r>
          <w:rPr>
            <w:rFonts w:ascii="Helvetica Neue" w:hAnsi="Helvetica Neue"/>
            <w:rtl w:val="0"/>
            <w:lang w:val="en-US"/>
          </w:rPr>
          <w:delText>talk with</w:delText>
        </w:r>
      </w:del>
      <w:r>
        <w:rPr>
          <w:rFonts w:ascii="Helvetica Neue" w:hAnsi="Helvetica Neue"/>
          <w:rtl w:val="0"/>
          <w:lang w:val="en-US"/>
        </w:rPr>
        <w:t xml:space="preserve"> who con</w:t>
      </w:r>
      <w:ins w:id="128" w:date="2019-10-13T13:34:00Z" w:author="Natalie Pounanov">
        <w:r>
          <w:rPr>
            <w:rFonts w:ascii="Helvetica Neue" w:hAnsi="Helvetica Neue"/>
            <w:rtl w:val="0"/>
            <w:lang w:val="en-US"/>
          </w:rPr>
          <w:t>duct research in different areas</w:t>
        </w:r>
      </w:ins>
      <w:del w:id="129" w:date="2019-10-13T13:34:00Z" w:author="Natalie Pounanov">
        <w:r>
          <w:rPr>
            <w:rFonts w:ascii="Helvetica Neue" w:hAnsi="Helvetica Neue"/>
            <w:rtl w:val="0"/>
            <w:lang w:val="en-US"/>
          </w:rPr>
          <w:delText>centrate in different directions</w:delText>
        </w:r>
      </w:del>
      <w:r>
        <w:rPr>
          <w:rFonts w:ascii="Helvetica Neue" w:hAnsi="Helvetica Neue"/>
          <w:rtl w:val="0"/>
          <w:lang w:val="en-US"/>
        </w:rPr>
        <w:t xml:space="preserve">. </w:t>
      </w:r>
    </w:p>
    <w:p>
      <w:pPr>
        <w:pStyle w:val="Body A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 </w:t>
      </w:r>
    </w:p>
    <w:p>
      <w:pPr>
        <w:pStyle w:val="Body A"/>
      </w:pPr>
      <w:r>
        <w:rPr>
          <w:rFonts w:ascii="Helvetica Neue" w:hAnsi="Helvetica Neue"/>
          <w:rtl w:val="0"/>
          <w:lang w:val="en-US"/>
        </w:rPr>
        <w:t>I aspire to contemplate the logic behind the world and science by rational inference and the application of knowledge. The underlying principle of the world guides my curiosity and passion seamlessly.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819"/>
        <w:tab w:val="right" w:pos="9612"/>
        <w:tab w:val="clear" w:pos="9020"/>
      </w:tabs>
    </w:pPr>
    <w:r>
      <w:rPr>
        <w:rtl w:val="0"/>
        <w:lang w:val="zh-TW" w:eastAsia="zh-TW"/>
      </w:rPr>
      <w:t>ZJR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