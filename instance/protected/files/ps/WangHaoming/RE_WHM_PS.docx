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7EE98" w14:textId="2CBC7D5D" w:rsidR="00391DF0" w:rsidRPr="00F87FE0" w:rsidRDefault="005216B7">
      <w:pPr>
        <w:pStyle w:val="a5"/>
        <w:rPr>
          <w:rStyle w:val="a6"/>
          <w:rFonts w:ascii="Helvetica" w:eastAsia="Helvetica" w:hAnsi="Helvetica" w:cs="Helvetica"/>
          <w:lang w:val="en-GB"/>
        </w:rPr>
      </w:pPr>
      <w:r w:rsidRPr="00F87FE0">
        <w:rPr>
          <w:rStyle w:val="a6"/>
          <w:rFonts w:ascii="Helvetica" w:hAnsi="Helvetica"/>
          <w:lang w:val="en-GB"/>
        </w:rPr>
        <w:t>Probably everybody</w:t>
      </w:r>
      <w:r w:rsidRPr="00F87FE0">
        <w:rPr>
          <w:rStyle w:val="a6"/>
          <w:rFonts w:ascii="Helvetica" w:hAnsi="Helvetica"/>
          <w:lang w:val="en-GB"/>
        </w:rPr>
        <w:t>’</w:t>
      </w:r>
      <w:r w:rsidRPr="00F87FE0">
        <w:rPr>
          <w:rStyle w:val="a6"/>
          <w:rFonts w:ascii="Helvetica" w:hAnsi="Helvetica"/>
          <w:lang w:val="en-GB"/>
        </w:rPr>
        <w:t xml:space="preserve">s </w:t>
      </w:r>
      <w:del w:id="0" w:author="Tony Tong" w:date="2019-09-08T00:20:00Z">
        <w:r w:rsidRPr="00F87FE0" w:rsidDel="00F87FE0">
          <w:rPr>
            <w:rStyle w:val="a6"/>
            <w:rFonts w:ascii="Helvetica" w:hAnsi="Helvetica"/>
            <w:lang w:val="en-GB"/>
          </w:rPr>
          <w:delText xml:space="preserve">passion </w:delText>
        </w:r>
      </w:del>
      <w:ins w:id="1" w:author="Tony Tong" w:date="2019-09-08T00:20:00Z">
        <w:r w:rsidR="00F87FE0">
          <w:rPr>
            <w:rStyle w:val="a6"/>
            <w:rFonts w:ascii="Helvetica" w:hAnsi="Helvetica"/>
            <w:lang w:val="en-GB"/>
          </w:rPr>
          <w:t>zeal</w:t>
        </w:r>
        <w:r w:rsidR="00F87FE0" w:rsidRPr="00F87FE0">
          <w:rPr>
            <w:rStyle w:val="a6"/>
            <w:rFonts w:ascii="Helvetica" w:hAnsi="Helvetica"/>
            <w:lang w:val="en-GB"/>
          </w:rPr>
          <w:t xml:space="preserve"> </w:t>
        </w:r>
      </w:ins>
      <w:r w:rsidRPr="00F87FE0">
        <w:rPr>
          <w:rStyle w:val="a6"/>
          <w:rFonts w:ascii="Helvetica" w:hAnsi="Helvetica"/>
          <w:lang w:val="en-GB"/>
        </w:rPr>
        <w:t>for computers originated from playing video games, and I am no exception. I was crazy about a shooting game c</w:t>
      </w:r>
      <w:r w:rsidRPr="00F87FE0">
        <w:rPr>
          <w:rStyle w:val="a6"/>
          <w:rFonts w:ascii="Helvetica" w:hAnsi="Helvetica"/>
          <w:lang w:val="en-GB"/>
        </w:rPr>
        <w:t xml:space="preserve">alled </w:t>
      </w:r>
      <w:r w:rsidRPr="00F87FE0">
        <w:rPr>
          <w:rStyle w:val="a6"/>
          <w:rFonts w:ascii="Helvetica" w:hAnsi="Helvetica"/>
          <w:lang w:val="en-GB"/>
        </w:rPr>
        <w:t>“</w:t>
      </w:r>
      <w:r w:rsidRPr="00F87FE0">
        <w:rPr>
          <w:rStyle w:val="a6"/>
          <w:rFonts w:ascii="Helvetica" w:hAnsi="Helvetica"/>
          <w:lang w:val="en-GB"/>
        </w:rPr>
        <w:t>Counter-Strike</w:t>
      </w:r>
      <w:r w:rsidRPr="00F87FE0">
        <w:rPr>
          <w:rStyle w:val="a6"/>
          <w:rFonts w:ascii="Helvetica" w:hAnsi="Helvetica"/>
          <w:lang w:val="en-GB"/>
        </w:rPr>
        <w:t>”</w:t>
      </w:r>
      <w:r w:rsidRPr="00F87FE0">
        <w:rPr>
          <w:rStyle w:val="a6"/>
          <w:rFonts w:ascii="Arial Unicode MS" w:hAnsi="Arial Unicode MS"/>
          <w:lang w:val="en-GB"/>
        </w:rPr>
        <w:t xml:space="preserve"> </w:t>
      </w:r>
      <w:r w:rsidRPr="00F87FE0">
        <w:rPr>
          <w:rStyle w:val="a6"/>
          <w:rFonts w:ascii="Helvetica" w:hAnsi="Helvetica"/>
          <w:lang w:val="en-GB"/>
        </w:rPr>
        <w:t>when I was in middle</w:t>
      </w:r>
      <w:del w:id="2" w:author="Tony Tong" w:date="2019-09-08T00:27:00Z">
        <w:r w:rsidRPr="00F87FE0" w:rsidDel="00F87FE0">
          <w:rPr>
            <w:rStyle w:val="a6"/>
            <w:rFonts w:ascii="Helvetica" w:hAnsi="Helvetica"/>
            <w:lang w:val="en-GB"/>
          </w:rPr>
          <w:delText>-</w:delText>
        </w:r>
      </w:del>
      <w:ins w:id="3" w:author="Tony Tong" w:date="2019-09-08T00:27:00Z">
        <w:r w:rsidR="00F87FE0">
          <w:rPr>
            <w:rStyle w:val="a6"/>
            <w:rFonts w:ascii="Helvetica" w:hAnsi="Helvetica"/>
            <w:lang w:val="en-GB"/>
          </w:rPr>
          <w:t xml:space="preserve"> </w:t>
        </w:r>
      </w:ins>
      <w:r w:rsidRPr="00F87FE0">
        <w:rPr>
          <w:rStyle w:val="a6"/>
          <w:rFonts w:ascii="Helvetica" w:hAnsi="Helvetica"/>
          <w:lang w:val="en-GB"/>
        </w:rPr>
        <w:t xml:space="preserve">school. Apart from improving my skills of playing the game, I did plenty of research on </w:t>
      </w:r>
      <w:del w:id="4" w:author="Tony Tong" w:date="2019-09-08T00:25:00Z">
        <w:r w:rsidRPr="00F87FE0" w:rsidDel="00F87FE0">
          <w:rPr>
            <w:rStyle w:val="a6"/>
            <w:rFonts w:ascii="Helvetica" w:hAnsi="Helvetica"/>
            <w:lang w:val="en-GB"/>
          </w:rPr>
          <w:delText>the Internet</w:delText>
        </w:r>
      </w:del>
      <w:ins w:id="5" w:author="Tony Tong" w:date="2019-09-08T00:25:00Z">
        <w:r w:rsidR="00F87FE0">
          <w:rPr>
            <w:rStyle w:val="a6"/>
            <w:rFonts w:ascii="Helvetica" w:hAnsi="Helvetica"/>
            <w:lang w:val="en-GB"/>
          </w:rPr>
          <w:t xml:space="preserve">how to change the game by modifying its source </w:t>
        </w:r>
      </w:ins>
      <w:ins w:id="6" w:author="Tony Tong" w:date="2019-09-08T00:26:00Z">
        <w:r w:rsidR="00F87FE0">
          <w:rPr>
            <w:rStyle w:val="a6"/>
            <w:rFonts w:ascii="Helvetica" w:hAnsi="Helvetica"/>
            <w:lang w:val="en-GB"/>
          </w:rPr>
          <w:t>code,</w:t>
        </w:r>
      </w:ins>
      <w:del w:id="7" w:author="Tony Tong" w:date="2019-09-08T00:26:00Z">
        <w:r w:rsidRPr="00F87FE0" w:rsidDel="00F87FE0">
          <w:rPr>
            <w:rStyle w:val="a6"/>
            <w:rFonts w:ascii="Helvetica" w:hAnsi="Helvetica"/>
            <w:lang w:val="en-GB"/>
          </w:rPr>
          <w:delText xml:space="preserve"> to change some source code i</w:delText>
        </w:r>
        <w:r w:rsidRPr="00F87FE0" w:rsidDel="00F87FE0">
          <w:rPr>
            <w:rStyle w:val="a6"/>
            <w:rFonts w:ascii="Helvetica" w:hAnsi="Helvetica"/>
            <w:lang w:val="en-GB"/>
          </w:rPr>
          <w:delText>n the game such as the initial money and gravity</w:delText>
        </w:r>
      </w:del>
      <w:r w:rsidRPr="00F87FE0">
        <w:rPr>
          <w:rStyle w:val="a6"/>
          <w:rFonts w:ascii="Helvetica" w:hAnsi="Helvetica"/>
          <w:lang w:val="en-GB"/>
        </w:rPr>
        <w:t xml:space="preserve"> which intrigue</w:t>
      </w:r>
      <w:ins w:id="8" w:author="Tony Tong" w:date="2019-09-08T00:26:00Z">
        <w:r w:rsidR="00F87FE0">
          <w:rPr>
            <w:rStyle w:val="a6"/>
            <w:rFonts w:ascii="Helvetica" w:hAnsi="Helvetica"/>
            <w:lang w:val="en-GB"/>
          </w:rPr>
          <w:t>d</w:t>
        </w:r>
      </w:ins>
      <w:r w:rsidRPr="00F87FE0">
        <w:rPr>
          <w:rStyle w:val="a6"/>
          <w:rFonts w:ascii="Helvetica" w:hAnsi="Helvetica"/>
          <w:lang w:val="en-GB"/>
        </w:rPr>
        <w:t xml:space="preserve"> my first touch of </w:t>
      </w:r>
      <w:del w:id="9" w:author="Tony Tong" w:date="2019-09-08T00:26:00Z">
        <w:r w:rsidRPr="00F87FE0" w:rsidDel="00F87FE0">
          <w:rPr>
            <w:rStyle w:val="a6"/>
            <w:rFonts w:ascii="Helvetica" w:hAnsi="Helvetica"/>
            <w:lang w:val="en-GB"/>
          </w:rPr>
          <w:delText>codes</w:delText>
        </w:r>
      </w:del>
      <w:ins w:id="10" w:author="Tony Tong" w:date="2019-09-08T00:26:00Z">
        <w:r w:rsidR="00F87FE0">
          <w:rPr>
            <w:rStyle w:val="a6"/>
            <w:rFonts w:ascii="Helvetica" w:hAnsi="Helvetica"/>
            <w:lang w:val="en-GB"/>
          </w:rPr>
          <w:t>coding</w:t>
        </w:r>
      </w:ins>
      <w:r w:rsidRPr="00F87FE0">
        <w:rPr>
          <w:rStyle w:val="a6"/>
          <w:rFonts w:ascii="Helvetica" w:hAnsi="Helvetica"/>
          <w:lang w:val="en-GB"/>
        </w:rPr>
        <w:t xml:space="preserve">. </w:t>
      </w:r>
      <w:commentRangeStart w:id="11"/>
      <w:r w:rsidRPr="00F87FE0">
        <w:rPr>
          <w:rStyle w:val="a6"/>
          <w:rFonts w:ascii="Helvetica" w:hAnsi="Helvetica"/>
          <w:lang w:val="en-GB"/>
        </w:rPr>
        <w:t>Sampling changing indexes was not programming, but it inspired me to explore more in this magical field.</w:t>
      </w:r>
      <w:commentRangeEnd w:id="11"/>
      <w:r w:rsidR="00F87FE0">
        <w:rPr>
          <w:rStyle w:val="a7"/>
          <w:rFonts w:ascii="Times New Roman" w:eastAsia="宋体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1"/>
      </w:r>
    </w:p>
    <w:p w14:paraId="2AC8F1BF" w14:textId="77777777" w:rsidR="00391DF0" w:rsidRPr="006E4D86" w:rsidRDefault="00391DF0">
      <w:pPr>
        <w:pStyle w:val="a5"/>
        <w:rPr>
          <w:rStyle w:val="a6"/>
          <w:rFonts w:asciiTheme="minorHAnsi" w:eastAsia="Helvetica" w:hAnsiTheme="minorHAnsi" w:cs="Helvetica"/>
          <w:lang w:val="en-GB"/>
          <w:rPrChange w:id="12" w:author="Tony Tong" w:date="2019-09-08T21:50:00Z">
            <w:rPr>
              <w:rStyle w:val="a6"/>
              <w:rFonts w:ascii="Helvetica" w:eastAsia="Helvetica" w:hAnsi="Helvetica" w:cs="Helvetica"/>
              <w:lang w:val="en-GB"/>
            </w:rPr>
          </w:rPrChange>
        </w:rPr>
      </w:pPr>
    </w:p>
    <w:p w14:paraId="79EEEC86" w14:textId="076B0B22" w:rsidR="00391DF0" w:rsidRPr="00F87FE0" w:rsidRDefault="005216B7">
      <w:pPr>
        <w:pStyle w:val="a5"/>
        <w:rPr>
          <w:rStyle w:val="a6"/>
          <w:rFonts w:ascii="Helvetica" w:eastAsia="Helvetica" w:hAnsi="Helvetica" w:cs="Helvetica"/>
          <w:lang w:val="en-GB"/>
        </w:rPr>
      </w:pPr>
      <w:r w:rsidRPr="00F87FE0">
        <w:rPr>
          <w:rStyle w:val="a6"/>
          <w:rFonts w:ascii="Helvetica" w:hAnsi="Helvetica"/>
          <w:lang w:val="en-GB"/>
        </w:rPr>
        <w:t xml:space="preserve">My passion for programming peaked in high school. As an inquisitive teenager, I was constantly seeking more challenges and began to learn Java by myself by reading a book called </w:t>
      </w:r>
      <w:r w:rsidRPr="00F87FE0">
        <w:rPr>
          <w:rStyle w:val="a6"/>
          <w:rFonts w:ascii="Helvetica" w:hAnsi="Helvetica"/>
          <w:lang w:val="en-GB"/>
        </w:rPr>
        <w:t>“</w:t>
      </w:r>
      <w:r w:rsidRPr="00F87FE0">
        <w:rPr>
          <w:rStyle w:val="a6"/>
          <w:rFonts w:ascii="Helvetica" w:hAnsi="Helvetica"/>
          <w:lang w:val="en-GB"/>
        </w:rPr>
        <w:t>Introduction to Java Programming</w:t>
      </w:r>
      <w:r w:rsidRPr="00F87FE0">
        <w:rPr>
          <w:rStyle w:val="a6"/>
          <w:rFonts w:ascii="Helvetica" w:hAnsi="Helvetica"/>
          <w:lang w:val="en-GB"/>
        </w:rPr>
        <w:t xml:space="preserve">” </w:t>
      </w:r>
      <w:r w:rsidRPr="00F87FE0">
        <w:rPr>
          <w:rStyle w:val="a6"/>
          <w:rFonts w:ascii="Helvetica" w:hAnsi="Helvetica"/>
          <w:lang w:val="en-GB"/>
        </w:rPr>
        <w:t>by Y. Daniel Liang. L</w:t>
      </w:r>
      <w:r w:rsidRPr="00F87FE0">
        <w:rPr>
          <w:rStyle w:val="a6"/>
          <w:rFonts w:ascii="Helvetica" w:hAnsi="Helvetica"/>
          <w:lang w:val="en-GB"/>
        </w:rPr>
        <w:t>ater, when I was learning Matrix-Multiplication in math</w:t>
      </w:r>
      <w:ins w:id="13" w:author="Tony Tong" w:date="2019-09-08T21:54:00Z">
        <w:r w:rsidR="006E4D86">
          <w:rPr>
            <w:rStyle w:val="a6"/>
            <w:rFonts w:ascii="Helvetica" w:hAnsi="Helvetica"/>
            <w:lang w:val="en-GB"/>
          </w:rPr>
          <w:t>s</w:t>
        </w:r>
      </w:ins>
      <w:r w:rsidRPr="00F87FE0">
        <w:rPr>
          <w:rStyle w:val="a6"/>
          <w:rFonts w:ascii="Helvetica" w:hAnsi="Helvetica"/>
          <w:lang w:val="en-GB"/>
        </w:rPr>
        <w:t xml:space="preserve">, I coded an algorithm using </w:t>
      </w:r>
      <w:del w:id="14" w:author="Tony Tong" w:date="2019-09-08T21:55:00Z">
        <w:r w:rsidRPr="00F87FE0" w:rsidDel="006E4D86">
          <w:rPr>
            <w:rStyle w:val="a6"/>
            <w:rFonts w:ascii="Helvetica" w:hAnsi="Helvetica"/>
            <w:lang w:val="en-GB"/>
          </w:rPr>
          <w:delText>a triple-</w:delText>
        </w:r>
      </w:del>
      <w:ins w:id="15" w:author="Tony Tong" w:date="2019-09-08T21:55:00Z">
        <w:r w:rsidR="006E4D86">
          <w:rPr>
            <w:rStyle w:val="a6"/>
            <w:rFonts w:ascii="Helvetica" w:hAnsi="Helvetica"/>
            <w:lang w:val="en-GB"/>
          </w:rPr>
          <w:t>triple</w:t>
        </w:r>
      </w:ins>
      <w:ins w:id="16" w:author="Tony Tong" w:date="2019-09-08T22:02:00Z">
        <w:r w:rsidR="00BB3155">
          <w:rPr>
            <w:rStyle w:val="a6"/>
            <w:rFonts w:ascii="Helvetica" w:hAnsi="Helvetica"/>
            <w:lang w:val="en-GB"/>
          </w:rPr>
          <w:t>-</w:t>
        </w:r>
      </w:ins>
      <w:ins w:id="17" w:author="Tony Tong" w:date="2019-09-08T21:55:00Z">
        <w:r w:rsidR="006E4D86">
          <w:rPr>
            <w:rStyle w:val="a6"/>
            <w:rFonts w:ascii="Helvetica" w:hAnsi="Helvetica"/>
            <w:lang w:val="en-GB"/>
          </w:rPr>
          <w:t xml:space="preserve">nested </w:t>
        </w:r>
      </w:ins>
      <w:r w:rsidRPr="00F87FE0">
        <w:rPr>
          <w:rStyle w:val="a6"/>
          <w:rFonts w:ascii="Helvetica" w:hAnsi="Helvetica"/>
          <w:lang w:val="en-GB"/>
        </w:rPr>
        <w:t>loop</w:t>
      </w:r>
      <w:ins w:id="18" w:author="Tony Tong" w:date="2019-09-08T21:55:00Z">
        <w:r w:rsidR="006E4D86">
          <w:rPr>
            <w:rStyle w:val="a6"/>
            <w:rFonts w:ascii="Helvetica" w:hAnsi="Helvetica"/>
            <w:lang w:val="en-GB"/>
          </w:rPr>
          <w:t>s</w:t>
        </w:r>
      </w:ins>
      <w:r w:rsidRPr="00F87FE0">
        <w:rPr>
          <w:rStyle w:val="a6"/>
          <w:rFonts w:ascii="Helvetica" w:hAnsi="Helvetica"/>
          <w:lang w:val="en-GB"/>
        </w:rPr>
        <w:t xml:space="preserve"> and</w:t>
      </w:r>
      <w:r w:rsidRPr="00F87FE0">
        <w:rPr>
          <w:rStyle w:val="a6"/>
          <w:rFonts w:ascii="Helvetica" w:hAnsi="Helvetica"/>
          <w:lang w:val="en-GB"/>
        </w:rPr>
        <w:t xml:space="preserve"> two-dimensional array</w:t>
      </w:r>
      <w:ins w:id="19" w:author="Tony Tong" w:date="2019-09-08T22:02:00Z">
        <w:r w:rsidR="00BB3155">
          <w:rPr>
            <w:rStyle w:val="a6"/>
            <w:rFonts w:ascii="Helvetica" w:hAnsi="Helvetica"/>
            <w:lang w:val="en-GB"/>
          </w:rPr>
          <w:t>s</w:t>
        </w:r>
      </w:ins>
      <w:r w:rsidRPr="00F87FE0">
        <w:rPr>
          <w:rStyle w:val="a6"/>
          <w:rFonts w:ascii="Helvetica" w:hAnsi="Helvetica"/>
          <w:lang w:val="en-GB"/>
        </w:rPr>
        <w:t>. During the debug process, I noticed that some calculations are duplicated which intrigues my consideration of</w:t>
      </w:r>
      <w:ins w:id="20" w:author="Tony Tong" w:date="2019-09-08T00:28:00Z">
        <w:r w:rsidR="00F87FE0">
          <w:rPr>
            <w:rStyle w:val="a6"/>
            <w:rFonts w:ascii="Helvetica" w:hAnsi="Helvetica"/>
            <w:lang w:val="en-GB"/>
          </w:rPr>
          <w:t xml:space="preserve"> the</w:t>
        </w:r>
      </w:ins>
      <w:r w:rsidRPr="00F87FE0">
        <w:rPr>
          <w:rStyle w:val="a6"/>
          <w:rFonts w:ascii="Helvetica" w:hAnsi="Helvetica"/>
          <w:lang w:val="en-GB"/>
        </w:rPr>
        <w:t xml:space="preserve"> efficiency of algorit</w:t>
      </w:r>
      <w:r w:rsidRPr="00F87FE0">
        <w:rPr>
          <w:rStyle w:val="a6"/>
          <w:rFonts w:ascii="Helvetica" w:hAnsi="Helvetica"/>
          <w:lang w:val="en-GB"/>
        </w:rPr>
        <w:t xml:space="preserve">hms. I enjoyed thinking high-efficiency algorithms to make my mind more active by making </w:t>
      </w:r>
      <w:ins w:id="21" w:author="Tony Tong" w:date="2019-09-08T00:28:00Z">
        <w:r w:rsidR="00F87FE0">
          <w:rPr>
            <w:rStyle w:val="a6"/>
            <w:rFonts w:ascii="Helvetica" w:hAnsi="Helvetica"/>
            <w:lang w:val="en-GB"/>
          </w:rPr>
          <w:t xml:space="preserve">a </w:t>
        </w:r>
      </w:ins>
      <w:r w:rsidRPr="00F87FE0">
        <w:rPr>
          <w:rStyle w:val="a6"/>
          <w:rFonts w:ascii="Helvetica" w:hAnsi="Helvetica"/>
          <w:lang w:val="en-GB"/>
        </w:rPr>
        <w:t xml:space="preserve">comparison with old ones and I always could learn a new way of programming to save time. The Big O notation in </w:t>
      </w:r>
      <w:r w:rsidRPr="00F87FE0">
        <w:rPr>
          <w:rStyle w:val="a6"/>
          <w:rFonts w:ascii="Helvetica" w:hAnsi="Helvetica"/>
          <w:lang w:val="en-GB"/>
        </w:rPr>
        <w:t>‘</w:t>
      </w:r>
      <w:r w:rsidRPr="00F87FE0">
        <w:rPr>
          <w:rStyle w:val="a6"/>
          <w:rFonts w:ascii="Helvetica" w:hAnsi="Helvetica"/>
          <w:lang w:val="en-GB"/>
        </w:rPr>
        <w:t>Introduction to Algorithms</w:t>
      </w:r>
      <w:r w:rsidRPr="00F87FE0">
        <w:rPr>
          <w:rStyle w:val="a6"/>
          <w:rFonts w:ascii="Helvetica" w:hAnsi="Helvetica"/>
          <w:lang w:val="en-GB"/>
        </w:rPr>
        <w:t xml:space="preserve">’ </w:t>
      </w:r>
      <w:r w:rsidRPr="00F87FE0">
        <w:rPr>
          <w:rStyle w:val="a6"/>
          <w:rFonts w:ascii="Helvetica" w:hAnsi="Helvetica"/>
          <w:lang w:val="en-GB"/>
        </w:rPr>
        <w:t>allows</w:t>
      </w:r>
      <w:del w:id="22" w:author="Tony Tong" w:date="2019-09-08T00:28:00Z">
        <w:r w:rsidRPr="00F87FE0" w:rsidDel="00F87FE0">
          <w:rPr>
            <w:rStyle w:val="a6"/>
            <w:rFonts w:ascii="Helvetica" w:hAnsi="Helvetica"/>
            <w:lang w:val="en-GB"/>
          </w:rPr>
          <w:delText xml:space="preserve"> a</w:delText>
        </w:r>
      </w:del>
      <w:r w:rsidRPr="00F87FE0">
        <w:rPr>
          <w:rStyle w:val="a6"/>
          <w:rFonts w:ascii="Helvetica" w:hAnsi="Helvetica"/>
          <w:lang w:val="en-GB"/>
        </w:rPr>
        <w:t xml:space="preserve"> fu</w:t>
      </w:r>
      <w:r w:rsidRPr="00F87FE0">
        <w:rPr>
          <w:rStyle w:val="a6"/>
          <w:rFonts w:ascii="Helvetica" w:hAnsi="Helvetica"/>
          <w:lang w:val="en-GB"/>
        </w:rPr>
        <w:t xml:space="preserve">rther development of my understanding of </w:t>
      </w:r>
      <w:ins w:id="23" w:author="Tony Tong" w:date="2019-09-08T00:28:00Z">
        <w:r w:rsidR="00F87FE0">
          <w:rPr>
            <w:rStyle w:val="a6"/>
            <w:rFonts w:ascii="Helvetica" w:hAnsi="Helvetica"/>
            <w:lang w:val="en-GB"/>
          </w:rPr>
          <w:t xml:space="preserve">the </w:t>
        </w:r>
      </w:ins>
      <w:r w:rsidRPr="00F87FE0">
        <w:rPr>
          <w:rStyle w:val="a6"/>
          <w:rFonts w:ascii="Helvetica" w:hAnsi="Helvetica"/>
          <w:lang w:val="en-GB"/>
        </w:rPr>
        <w:t>efficiency of algorithm</w:t>
      </w:r>
      <w:ins w:id="24" w:author="Tony Tong" w:date="2019-09-08T21:51:00Z">
        <w:r w:rsidR="006E4D86">
          <w:rPr>
            <w:rStyle w:val="a6"/>
            <w:rFonts w:ascii="Helvetica" w:hAnsi="Helvetica"/>
            <w:lang w:val="en-GB"/>
          </w:rPr>
          <w:t>s</w:t>
        </w:r>
      </w:ins>
      <w:r w:rsidRPr="00F87FE0">
        <w:rPr>
          <w:rStyle w:val="a6"/>
          <w:rFonts w:ascii="Helvetica" w:hAnsi="Helvetica"/>
          <w:lang w:val="en-GB"/>
        </w:rPr>
        <w:t>. I am able to digitally imitate the speed of algorithm</w:t>
      </w:r>
      <w:ins w:id="25" w:author="Tony Tong" w:date="2019-09-08T21:51:00Z">
        <w:r w:rsidR="006E4D86">
          <w:rPr>
            <w:rStyle w:val="a6"/>
            <w:rFonts w:ascii="Helvetica" w:hAnsi="Helvetica"/>
            <w:lang w:val="en-GB"/>
          </w:rPr>
          <w:t>s</w:t>
        </w:r>
      </w:ins>
      <w:r w:rsidRPr="00F87FE0">
        <w:rPr>
          <w:rStyle w:val="a6"/>
          <w:rFonts w:ascii="Helvetica" w:hAnsi="Helvetica"/>
          <w:lang w:val="en-GB"/>
        </w:rPr>
        <w:t>. The classic game Tower of Hanoi gives me the idea of recursion method. I found that the recursion method is an ideal means to solve som</w:t>
      </w:r>
      <w:r w:rsidRPr="00F87FE0">
        <w:rPr>
          <w:rStyle w:val="a6"/>
          <w:rFonts w:ascii="Helvetica" w:hAnsi="Helvetica"/>
          <w:lang w:val="en-GB"/>
        </w:rPr>
        <w:t>e problem such as factorial, but it also sometimes complicates the calculate when solving Fibonacci numbers which may lead to a huge recursion tree. In this case, storing all the previously calculated numbers in an array might be a better idea. When I read</w:t>
      </w:r>
      <w:r w:rsidRPr="00F87FE0">
        <w:rPr>
          <w:rStyle w:val="a6"/>
          <w:rFonts w:ascii="Helvetica" w:hAnsi="Helvetica"/>
          <w:lang w:val="en-GB"/>
        </w:rPr>
        <w:t xml:space="preserve"> </w:t>
      </w:r>
      <w:ins w:id="26" w:author="Tony Tong" w:date="2019-09-08T21:51:00Z">
        <w:r w:rsidR="006E4D86">
          <w:rPr>
            <w:rStyle w:val="a6"/>
            <w:rFonts w:ascii="Helvetica" w:hAnsi="Helvetica"/>
            <w:lang w:val="en-GB"/>
          </w:rPr>
          <w:t xml:space="preserve">the </w:t>
        </w:r>
      </w:ins>
      <w:r w:rsidRPr="00F87FE0">
        <w:rPr>
          <w:rStyle w:val="a6"/>
          <w:rFonts w:ascii="Helvetica" w:hAnsi="Helvetica"/>
          <w:lang w:val="en-GB"/>
        </w:rPr>
        <w:t xml:space="preserve">Strassen algorithm, I learnt that divide-and-conquer strategy could make the recursion tree smaller which speed up Matrix-Multiplication from the third power of n to approximate 2.8 power of n. Then I noticed that Matrix-Multiplication is </w:t>
      </w:r>
      <w:r w:rsidRPr="00F87FE0">
        <w:rPr>
          <w:rStyle w:val="a6"/>
          <w:rFonts w:ascii="Helvetica" w:hAnsi="Helvetica"/>
          <w:lang w:val="en-GB" w:eastAsia="zh-TW"/>
        </w:rPr>
        <w:t>massive</w:t>
      </w:r>
      <w:ins w:id="27" w:author="Tony Tong" w:date="2019-09-08T21:52:00Z">
        <w:r w:rsidR="006E4D86">
          <w:rPr>
            <w:rStyle w:val="a6"/>
            <w:rFonts w:ascii="Helvetica" w:hAnsi="Helvetica"/>
            <w:lang w:val="en-GB" w:eastAsia="zh-TW"/>
          </w:rPr>
          <w:t>ly</w:t>
        </w:r>
      </w:ins>
      <w:r w:rsidRPr="00F87FE0">
        <w:rPr>
          <w:rStyle w:val="a6"/>
          <w:rFonts w:ascii="Helvetica" w:hAnsi="Helvetica"/>
          <w:lang w:val="en-GB"/>
        </w:rPr>
        <w:t xml:space="preserve"> used in graphics display which needs a huge amount of matrix translation. Although the calculation speed of one Matrix-Multiplic</w:t>
      </w:r>
      <w:r w:rsidRPr="00F87FE0">
        <w:rPr>
          <w:rStyle w:val="a6"/>
          <w:rFonts w:ascii="Helvetica" w:hAnsi="Helvetica"/>
          <w:lang w:val="en-GB"/>
        </w:rPr>
        <w:t xml:space="preserve">ation </w:t>
      </w:r>
      <w:del w:id="28" w:author="Tony Tong" w:date="2019-09-08T21:56:00Z">
        <w:r w:rsidRPr="00F87FE0" w:rsidDel="006E4D86">
          <w:rPr>
            <w:rStyle w:val="a6"/>
            <w:rFonts w:ascii="Helvetica" w:hAnsi="Helvetica"/>
            <w:lang w:val="en-GB"/>
          </w:rPr>
          <w:delText>does not be</w:delText>
        </w:r>
      </w:del>
      <w:ins w:id="29" w:author="Tony Tong" w:date="2019-09-08T21:56:00Z">
        <w:r w:rsidR="006E4D86">
          <w:rPr>
            <w:rStyle w:val="a6"/>
            <w:rFonts w:ascii="Helvetica" w:hAnsi="Helvetica"/>
            <w:lang w:val="en-GB"/>
          </w:rPr>
          <w:t>is not</w:t>
        </w:r>
      </w:ins>
      <w:r w:rsidRPr="00F87FE0">
        <w:rPr>
          <w:rStyle w:val="a6"/>
          <w:rFonts w:ascii="Helvetica" w:hAnsi="Helvetica"/>
          <w:lang w:val="en-GB"/>
        </w:rPr>
        <w:t xml:space="preserve"> improved much, a huge improvement </w:t>
      </w:r>
      <w:ins w:id="30" w:author="Tony Tong" w:date="2019-09-08T21:52:00Z">
        <w:r w:rsidR="006E4D86">
          <w:rPr>
            <w:rStyle w:val="a6"/>
            <w:rFonts w:ascii="Helvetica" w:hAnsi="Helvetica"/>
            <w:lang w:val="en-GB"/>
          </w:rPr>
          <w:t>is</w:t>
        </w:r>
      </w:ins>
      <w:del w:id="31" w:author="Tony Tong" w:date="2019-09-08T21:52:00Z">
        <w:r w:rsidRPr="00F87FE0" w:rsidDel="006E4D86">
          <w:rPr>
            <w:rStyle w:val="a6"/>
            <w:rFonts w:ascii="Helvetica" w:hAnsi="Helvetica"/>
            <w:lang w:val="en-GB"/>
          </w:rPr>
          <w:delText>be</w:delText>
        </w:r>
      </w:del>
      <w:r w:rsidRPr="00F87FE0">
        <w:rPr>
          <w:rStyle w:val="a6"/>
          <w:rFonts w:ascii="Helvetica" w:hAnsi="Helvetica"/>
          <w:lang w:val="en-GB"/>
        </w:rPr>
        <w:t xml:space="preserve"> made at</w:t>
      </w:r>
      <w:r w:rsidRPr="00F87FE0">
        <w:rPr>
          <w:rStyle w:val="a6"/>
          <w:rFonts w:ascii="Helvetica" w:hAnsi="Helvetica"/>
          <w:lang w:val="en-GB" w:eastAsia="zh-TW"/>
        </w:rPr>
        <w:t xml:space="preserve"> </w:t>
      </w:r>
      <w:r w:rsidRPr="00F87FE0">
        <w:rPr>
          <w:rStyle w:val="a6"/>
          <w:rFonts w:ascii="Helvetica" w:hAnsi="Helvetica"/>
          <w:lang w:val="en-GB"/>
        </w:rPr>
        <w:t>graphics display whe</w:t>
      </w:r>
      <w:r w:rsidRPr="00F87FE0">
        <w:rPr>
          <w:rStyle w:val="a6"/>
          <w:rFonts w:ascii="Helvetica" w:hAnsi="Helvetica"/>
          <w:lang w:val="en-GB" w:eastAsia="zh-TW"/>
        </w:rPr>
        <w:t>n</w:t>
      </w:r>
      <w:r w:rsidRPr="00F87FE0">
        <w:rPr>
          <w:rStyle w:val="a6"/>
          <w:rFonts w:ascii="Helvetica" w:hAnsi="Helvetica"/>
          <w:lang w:val="en-GB"/>
        </w:rPr>
        <w:t xml:space="preserve"> a lot of calculations are involved. As I dived more into the ocean of algorithms, the many nuanced but powerful variance of algorithms constantly pushed me</w:t>
      </w:r>
      <w:r w:rsidRPr="00F87FE0">
        <w:rPr>
          <w:rStyle w:val="a6"/>
          <w:rFonts w:ascii="Helvetica" w:hAnsi="Helvetica"/>
          <w:lang w:val="en-GB"/>
        </w:rPr>
        <w:t xml:space="preserve"> to explore further into the region.</w:t>
      </w:r>
    </w:p>
    <w:p w14:paraId="5DF4BD19" w14:textId="77777777" w:rsidR="00391DF0" w:rsidRPr="00F87FE0" w:rsidRDefault="00391DF0">
      <w:pPr>
        <w:pStyle w:val="a5"/>
        <w:rPr>
          <w:rStyle w:val="a6"/>
          <w:rFonts w:ascii="Helvetica" w:eastAsia="Helvetica" w:hAnsi="Helvetica" w:cs="Helvetica"/>
          <w:lang w:val="en-GB"/>
        </w:rPr>
      </w:pPr>
    </w:p>
    <w:p w14:paraId="110761FE" w14:textId="3380CF52" w:rsidR="00391DF0" w:rsidRPr="00F87FE0" w:rsidRDefault="005216B7">
      <w:pPr>
        <w:pStyle w:val="a5"/>
        <w:rPr>
          <w:rStyle w:val="a6"/>
          <w:rFonts w:ascii="Helvetica" w:eastAsia="Helvetica" w:hAnsi="Helvetica" w:cs="Helvetica"/>
          <w:lang w:val="en-GB"/>
        </w:rPr>
      </w:pPr>
      <w:r w:rsidRPr="00F87FE0">
        <w:rPr>
          <w:rStyle w:val="a6"/>
          <w:rFonts w:ascii="Helvetica" w:hAnsi="Helvetica"/>
          <w:lang w:val="en-GB"/>
        </w:rPr>
        <w:t>Computer Science never failed to fascinate me with its seamless flow of logic. In last year</w:t>
      </w:r>
      <w:r w:rsidRPr="00F87FE0">
        <w:rPr>
          <w:rStyle w:val="a6"/>
          <w:rFonts w:ascii="Helvetica" w:hAnsi="Helvetica"/>
          <w:lang w:val="en-GB"/>
        </w:rPr>
        <w:t>’</w:t>
      </w:r>
      <w:r w:rsidRPr="00F87FE0">
        <w:rPr>
          <w:rStyle w:val="a6"/>
          <w:rFonts w:ascii="Helvetica" w:hAnsi="Helvetica"/>
          <w:lang w:val="en-GB"/>
        </w:rPr>
        <w:t xml:space="preserve">s summer vacation, I made a personalised </w:t>
      </w:r>
      <w:proofErr w:type="spellStart"/>
      <w:r w:rsidRPr="00F87FE0">
        <w:rPr>
          <w:rStyle w:val="a6"/>
          <w:rFonts w:ascii="Helvetica" w:hAnsi="Helvetica"/>
          <w:lang w:val="en-GB"/>
        </w:rPr>
        <w:t>TicTacToe</w:t>
      </w:r>
      <w:proofErr w:type="spellEnd"/>
      <w:r w:rsidRPr="00F87FE0">
        <w:rPr>
          <w:rStyle w:val="a6"/>
          <w:rFonts w:ascii="Helvetica" w:hAnsi="Helvetica"/>
          <w:lang w:val="en-GB"/>
        </w:rPr>
        <w:t xml:space="preserve"> AI for my cousin. </w:t>
      </w:r>
      <w:del w:id="32" w:author="Tony Tong" w:date="2019-09-08T21:52:00Z">
        <w:r w:rsidRPr="00F87FE0" w:rsidDel="006E4D86">
          <w:rPr>
            <w:rStyle w:val="a6"/>
            <w:rFonts w:ascii="Helvetica" w:hAnsi="Helvetica"/>
            <w:lang w:val="en-GB"/>
          </w:rPr>
          <w:delText xml:space="preserve">At </w:delText>
        </w:r>
      </w:del>
      <w:ins w:id="33" w:author="Tony Tong" w:date="2019-09-08T21:52:00Z">
        <w:r w:rsidR="006E4D86">
          <w:rPr>
            <w:rStyle w:val="a6"/>
            <w:rFonts w:ascii="Helvetica" w:hAnsi="Helvetica"/>
            <w:lang w:val="en-GB"/>
          </w:rPr>
          <w:t>In</w:t>
        </w:r>
        <w:r w:rsidR="006E4D86" w:rsidRPr="00F87FE0">
          <w:rPr>
            <w:rStyle w:val="a6"/>
            <w:rFonts w:ascii="Helvetica" w:hAnsi="Helvetica"/>
            <w:lang w:val="en-GB"/>
          </w:rPr>
          <w:t xml:space="preserve"> </w:t>
        </w:r>
      </w:ins>
      <w:r w:rsidRPr="00F87FE0">
        <w:rPr>
          <w:rStyle w:val="a6"/>
          <w:rFonts w:ascii="Helvetica" w:hAnsi="Helvetica"/>
          <w:lang w:val="en-GB"/>
        </w:rPr>
        <w:t xml:space="preserve">the beginning, this AI is working through </w:t>
      </w:r>
      <w:r w:rsidRPr="00F87FE0">
        <w:rPr>
          <w:rStyle w:val="a6"/>
          <w:rFonts w:ascii="Helvetica" w:hAnsi="Helvetica"/>
          <w:lang w:val="en-GB" w:eastAsia="zh-TW"/>
        </w:rPr>
        <w:t>j</w:t>
      </w:r>
      <w:r w:rsidRPr="00F87FE0">
        <w:rPr>
          <w:rStyle w:val="a6"/>
          <w:rFonts w:ascii="Helvetica" w:hAnsi="Helvetica"/>
          <w:lang w:val="en-GB"/>
        </w:rPr>
        <w:t xml:space="preserve">udging various situations and coded by complicated if statements. It is well known that the result of </w:t>
      </w:r>
      <w:proofErr w:type="spellStart"/>
      <w:r w:rsidRPr="00F87FE0">
        <w:rPr>
          <w:rStyle w:val="a6"/>
          <w:rFonts w:ascii="Helvetica" w:hAnsi="Helvetica"/>
          <w:lang w:val="en-GB"/>
        </w:rPr>
        <w:t>TicTacToe</w:t>
      </w:r>
      <w:proofErr w:type="spellEnd"/>
      <w:r w:rsidRPr="00F87FE0">
        <w:rPr>
          <w:rStyle w:val="a6"/>
          <w:rFonts w:ascii="Helvetica" w:hAnsi="Helvetica"/>
          <w:lang w:val="en-GB"/>
        </w:rPr>
        <w:t xml:space="preserve"> game must be a draw when two </w:t>
      </w:r>
      <w:del w:id="34" w:author="Tony Tong" w:date="2019-09-08T21:57:00Z">
        <w:r w:rsidRPr="00F87FE0" w:rsidDel="006E4D86">
          <w:rPr>
            <w:rStyle w:val="a6"/>
            <w:rFonts w:ascii="Helvetica" w:hAnsi="Helvetica"/>
            <w:lang w:val="en-GB"/>
          </w:rPr>
          <w:delText>logic persons are playing</w:delText>
        </w:r>
      </w:del>
      <w:ins w:id="35" w:author="Tony Tong" w:date="2019-09-08T21:57:00Z">
        <w:r w:rsidR="006E4D86">
          <w:rPr>
            <w:rStyle w:val="a6"/>
            <w:rFonts w:ascii="Helvetica" w:hAnsi="Helvetica"/>
            <w:lang w:val="en-GB"/>
          </w:rPr>
          <w:t>players are playing optimally</w:t>
        </w:r>
      </w:ins>
      <w:r w:rsidRPr="00F87FE0">
        <w:rPr>
          <w:rStyle w:val="a6"/>
          <w:rFonts w:ascii="Helvetica" w:hAnsi="Helvetica"/>
          <w:lang w:val="en-GB"/>
        </w:rPr>
        <w:t xml:space="preserve">. </w:t>
      </w:r>
      <w:del w:id="36" w:author="Tony Tong" w:date="2019-09-08T21:57:00Z">
        <w:r w:rsidRPr="00F87FE0" w:rsidDel="006E4D86">
          <w:rPr>
            <w:rStyle w:val="a6"/>
            <w:rFonts w:ascii="Helvetica" w:hAnsi="Helvetica"/>
            <w:lang w:val="en-GB"/>
          </w:rPr>
          <w:delText xml:space="preserve">So </w:delText>
        </w:r>
      </w:del>
      <w:ins w:id="37" w:author="Tony Tong" w:date="2019-09-08T21:57:00Z">
        <w:r w:rsidR="006E4D86">
          <w:rPr>
            <w:rStyle w:val="a6"/>
            <w:rFonts w:ascii="Helvetica" w:hAnsi="Helvetica"/>
            <w:lang w:val="en-GB"/>
          </w:rPr>
          <w:t>As a result,</w:t>
        </w:r>
        <w:r w:rsidR="006E4D86" w:rsidRPr="00F87FE0">
          <w:rPr>
            <w:rStyle w:val="a6"/>
            <w:rFonts w:ascii="Helvetica" w:hAnsi="Helvetica"/>
            <w:lang w:val="en-GB"/>
          </w:rPr>
          <w:t xml:space="preserve"> </w:t>
        </w:r>
      </w:ins>
      <w:r w:rsidRPr="00F87FE0">
        <w:rPr>
          <w:rStyle w:val="a6"/>
          <w:rFonts w:ascii="Helvetica" w:hAnsi="Helvetica"/>
          <w:lang w:val="en-GB"/>
        </w:rPr>
        <w:t xml:space="preserve">I started </w:t>
      </w:r>
      <w:del w:id="38" w:author="Tony Tong" w:date="2019-09-08T21:57:00Z">
        <w:r w:rsidRPr="00F87FE0" w:rsidDel="006E4D86">
          <w:rPr>
            <w:rStyle w:val="a6"/>
            <w:rFonts w:ascii="Helvetica" w:hAnsi="Helvetica"/>
            <w:lang w:val="en-GB"/>
          </w:rPr>
          <w:delText>bet</w:delText>
        </w:r>
        <w:r w:rsidRPr="00F87FE0" w:rsidDel="006E4D86">
          <w:rPr>
            <w:rStyle w:val="a6"/>
            <w:rFonts w:ascii="Helvetica" w:hAnsi="Helvetica"/>
            <w:lang w:val="en-GB"/>
          </w:rPr>
          <w:delText xml:space="preserve">ter </w:delText>
        </w:r>
      </w:del>
      <w:ins w:id="39" w:author="Tony Tong" w:date="2019-09-08T21:57:00Z">
        <w:r w:rsidR="006E4D86">
          <w:rPr>
            <w:rStyle w:val="a6"/>
            <w:rFonts w:ascii="Helvetica" w:hAnsi="Helvetica"/>
            <w:lang w:val="en-GB"/>
          </w:rPr>
          <w:t>t</w:t>
        </w:r>
      </w:ins>
      <w:ins w:id="40" w:author="Tony Tong" w:date="2019-09-08T21:58:00Z">
        <w:r w:rsidR="006E4D86">
          <w:rPr>
            <w:rStyle w:val="a6"/>
            <w:rFonts w:ascii="Helvetica" w:hAnsi="Helvetica"/>
            <w:lang w:val="en-GB"/>
          </w:rPr>
          <w:t>o modify</w:t>
        </w:r>
      </w:ins>
      <w:ins w:id="41" w:author="Tony Tong" w:date="2019-09-08T21:57:00Z">
        <w:r w:rsidR="006E4D86" w:rsidRPr="00F87FE0">
          <w:rPr>
            <w:rStyle w:val="a6"/>
            <w:rFonts w:ascii="Helvetica" w:hAnsi="Helvetica"/>
            <w:lang w:val="en-GB"/>
          </w:rPr>
          <w:t xml:space="preserve"> </w:t>
        </w:r>
      </w:ins>
      <w:r w:rsidRPr="00F87FE0">
        <w:rPr>
          <w:rStyle w:val="a6"/>
          <w:rFonts w:ascii="Helvetica" w:hAnsi="Helvetica"/>
          <w:lang w:val="en-GB"/>
        </w:rPr>
        <w:t xml:space="preserve">my algorithm </w:t>
      </w:r>
      <w:del w:id="42" w:author="Tony Tong" w:date="2019-09-08T21:58:00Z">
        <w:r w:rsidRPr="00F87FE0" w:rsidDel="006E4D86">
          <w:rPr>
            <w:rStyle w:val="a6"/>
            <w:rFonts w:ascii="Helvetica" w:hAnsi="Helvetica"/>
            <w:lang w:val="en-GB"/>
          </w:rPr>
          <w:delText>after I realised that my AI is not unbeatable</w:delText>
        </w:r>
      </w:del>
      <w:ins w:id="43" w:author="Tony Tong" w:date="2019-09-08T21:58:00Z">
        <w:r w:rsidR="006E4D86">
          <w:rPr>
            <w:rStyle w:val="a6"/>
            <w:rFonts w:ascii="Helvetica" w:hAnsi="Helvetica"/>
            <w:lang w:val="en-GB"/>
          </w:rPr>
          <w:t>by applying more advanced algorithms</w:t>
        </w:r>
      </w:ins>
      <w:r w:rsidRPr="00F87FE0">
        <w:rPr>
          <w:rStyle w:val="a6"/>
          <w:rFonts w:ascii="Helvetica" w:hAnsi="Helvetica"/>
          <w:lang w:val="en-GB"/>
        </w:rPr>
        <w:t xml:space="preserve">. </w:t>
      </w:r>
      <w:commentRangeStart w:id="44"/>
      <w:r w:rsidRPr="00F87FE0">
        <w:rPr>
          <w:rStyle w:val="a6"/>
          <w:rFonts w:ascii="Helvetica" w:hAnsi="Helvetica"/>
          <w:lang w:val="en-GB"/>
        </w:rPr>
        <w:t xml:space="preserve">Then, the </w:t>
      </w:r>
      <w:del w:id="45" w:author="Tony Tong" w:date="2019-09-08T21:53:00Z">
        <w:r w:rsidRPr="00F87FE0" w:rsidDel="006E4D86">
          <w:rPr>
            <w:rStyle w:val="a6"/>
            <w:rFonts w:ascii="Helvetica" w:hAnsi="Helvetica"/>
            <w:lang w:val="en-GB"/>
          </w:rPr>
          <w:delText>minimax</w:delText>
        </w:r>
      </w:del>
      <w:proofErr w:type="spellStart"/>
      <w:ins w:id="46" w:author="Tony Tong" w:date="2019-09-08T21:53:00Z">
        <w:r w:rsidR="006E4D86">
          <w:rPr>
            <w:rStyle w:val="a6"/>
            <w:rFonts w:ascii="Helvetica" w:hAnsi="Helvetica"/>
            <w:lang w:val="en-GB"/>
          </w:rPr>
          <w:t>MiniMax</w:t>
        </w:r>
      </w:ins>
      <w:proofErr w:type="spellEnd"/>
      <w:r w:rsidRPr="00F87FE0">
        <w:rPr>
          <w:rStyle w:val="a6"/>
          <w:rFonts w:ascii="Helvetica" w:hAnsi="Helvetica"/>
          <w:lang w:val="en-GB"/>
        </w:rPr>
        <w:t xml:space="preserve"> algorithm emerged. </w:t>
      </w:r>
      <w:commentRangeEnd w:id="44"/>
      <w:r w:rsidR="006E4D86">
        <w:rPr>
          <w:rStyle w:val="a7"/>
          <w:rFonts w:ascii="Times New Roman" w:eastAsia="宋体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44"/>
      </w:r>
      <w:r w:rsidRPr="00F87FE0">
        <w:rPr>
          <w:rStyle w:val="a6"/>
          <w:rFonts w:ascii="Helvetica" w:hAnsi="Helvetica"/>
          <w:lang w:val="en-GB"/>
        </w:rPr>
        <w:t xml:space="preserve">The logic behind piqued my interest which drives me to delve deeper into </w:t>
      </w:r>
      <w:ins w:id="47" w:author="Tony Tong" w:date="2019-09-08T21:53:00Z">
        <w:r w:rsidR="006E4D86">
          <w:rPr>
            <w:rStyle w:val="a6"/>
            <w:rFonts w:ascii="Helvetica" w:hAnsi="Helvetica"/>
            <w:lang w:val="en-GB"/>
          </w:rPr>
          <w:t xml:space="preserve">a </w:t>
        </w:r>
      </w:ins>
      <w:r w:rsidRPr="00F87FE0">
        <w:rPr>
          <w:rStyle w:val="a6"/>
          <w:rFonts w:ascii="Helvetica" w:hAnsi="Helvetica"/>
          <w:lang w:val="en-GB"/>
        </w:rPr>
        <w:t xml:space="preserve">more detailed study of that. I learnt that the essence of </w:t>
      </w:r>
      <w:ins w:id="48" w:author="Tony Tong" w:date="2019-09-08T21:53:00Z">
        <w:r w:rsidR="006E4D86">
          <w:rPr>
            <w:rStyle w:val="a6"/>
            <w:rFonts w:ascii="Helvetica" w:hAnsi="Helvetica"/>
            <w:lang w:val="en-GB"/>
          </w:rPr>
          <w:t xml:space="preserve">the </w:t>
        </w:r>
      </w:ins>
      <w:del w:id="49" w:author="Tony Tong" w:date="2019-09-08T21:53:00Z">
        <w:r w:rsidRPr="00F87FE0" w:rsidDel="006E4D86">
          <w:rPr>
            <w:rStyle w:val="a6"/>
            <w:rFonts w:ascii="Helvetica" w:hAnsi="Helvetica"/>
            <w:lang w:val="en-GB"/>
          </w:rPr>
          <w:delText>minimax</w:delText>
        </w:r>
      </w:del>
      <w:proofErr w:type="spellStart"/>
      <w:ins w:id="50" w:author="Tony Tong" w:date="2019-09-08T21:53:00Z">
        <w:r w:rsidR="006E4D86">
          <w:rPr>
            <w:rStyle w:val="a6"/>
            <w:rFonts w:ascii="Helvetica" w:hAnsi="Helvetica"/>
            <w:lang w:val="en-GB"/>
          </w:rPr>
          <w:t>MiniMax</w:t>
        </w:r>
      </w:ins>
      <w:proofErr w:type="spellEnd"/>
      <w:r w:rsidRPr="00F87FE0">
        <w:rPr>
          <w:rStyle w:val="a6"/>
          <w:rFonts w:ascii="Helvetica" w:hAnsi="Helvetica"/>
          <w:lang w:val="en-GB"/>
        </w:rPr>
        <w:t xml:space="preserve"> algorithm is </w:t>
      </w:r>
      <w:commentRangeStart w:id="51"/>
      <w:r w:rsidRPr="00F87FE0">
        <w:rPr>
          <w:rStyle w:val="a6"/>
          <w:rFonts w:ascii="Helvetica" w:hAnsi="Helvetica"/>
          <w:lang w:val="en-GB"/>
        </w:rPr>
        <w:t>a B</w:t>
      </w:r>
      <w:r w:rsidRPr="00F87FE0">
        <w:rPr>
          <w:rStyle w:val="a6"/>
          <w:rFonts w:ascii="Helvetica" w:hAnsi="Helvetica"/>
          <w:lang w:val="en-GB"/>
        </w:rPr>
        <w:t xml:space="preserve">FS search algorithm </w:t>
      </w:r>
      <w:commentRangeEnd w:id="51"/>
      <w:r w:rsidR="006E4D86">
        <w:rPr>
          <w:rStyle w:val="a7"/>
          <w:rFonts w:ascii="Times New Roman" w:eastAsia="宋体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51"/>
      </w:r>
      <w:r w:rsidRPr="00F87FE0">
        <w:rPr>
          <w:rStyle w:val="a6"/>
          <w:rFonts w:ascii="Helvetica" w:hAnsi="Helvetica"/>
          <w:lang w:val="en-GB"/>
        </w:rPr>
        <w:t>that fits for two-player</w:t>
      </w:r>
      <w:r w:rsidRPr="00F87FE0">
        <w:rPr>
          <w:rStyle w:val="a6"/>
          <w:rFonts w:ascii="Helvetica" w:hAnsi="Helvetica"/>
          <w:lang w:val="en-GB" w:eastAsia="zh-TW"/>
        </w:rPr>
        <w:t xml:space="preserve"> </w:t>
      </w:r>
      <w:r w:rsidRPr="00F87FE0">
        <w:rPr>
          <w:rStyle w:val="a6"/>
          <w:rFonts w:ascii="Helvetica" w:hAnsi="Helvetica"/>
          <w:lang w:val="en-GB"/>
        </w:rPr>
        <w:t xml:space="preserve">zero-sum game. For </w:t>
      </w:r>
      <w:proofErr w:type="spellStart"/>
      <w:r w:rsidRPr="00F87FE0">
        <w:rPr>
          <w:rStyle w:val="a6"/>
          <w:rFonts w:ascii="Helvetica" w:hAnsi="Helvetica"/>
          <w:lang w:val="en-GB"/>
        </w:rPr>
        <w:t>TicTacToe</w:t>
      </w:r>
      <w:proofErr w:type="spellEnd"/>
      <w:r w:rsidRPr="00F87FE0">
        <w:rPr>
          <w:rStyle w:val="a6"/>
          <w:rFonts w:ascii="Helvetica" w:hAnsi="Helvetica"/>
          <w:lang w:val="en-GB"/>
        </w:rPr>
        <w:t xml:space="preserve"> game with such a small board, </w:t>
      </w:r>
      <w:del w:id="52" w:author="Tony Tong" w:date="2019-09-08T21:53:00Z">
        <w:r w:rsidRPr="00F87FE0" w:rsidDel="006E4D86">
          <w:rPr>
            <w:rStyle w:val="a6"/>
            <w:rFonts w:ascii="Helvetica" w:hAnsi="Helvetica"/>
            <w:lang w:val="en-GB"/>
          </w:rPr>
          <w:delText>minimax</w:delText>
        </w:r>
      </w:del>
      <w:proofErr w:type="spellStart"/>
      <w:ins w:id="53" w:author="Tony Tong" w:date="2019-09-08T21:53:00Z">
        <w:r w:rsidR="006E4D86">
          <w:rPr>
            <w:rStyle w:val="a6"/>
            <w:rFonts w:ascii="Helvetica" w:hAnsi="Helvetica"/>
            <w:lang w:val="en-GB"/>
          </w:rPr>
          <w:t>MiniMax</w:t>
        </w:r>
      </w:ins>
      <w:proofErr w:type="spellEnd"/>
      <w:r w:rsidRPr="00F87FE0">
        <w:rPr>
          <w:rStyle w:val="a6"/>
          <w:rFonts w:ascii="Helvetica" w:hAnsi="Helvetica"/>
          <w:lang w:val="en-GB"/>
        </w:rPr>
        <w:t xml:space="preserve"> algorith</w:t>
      </w:r>
      <w:r w:rsidRPr="00F87FE0">
        <w:rPr>
          <w:rStyle w:val="a6"/>
          <w:rFonts w:ascii="Helvetica" w:hAnsi="Helvetica"/>
          <w:lang w:val="en-GB"/>
        </w:rPr>
        <w:t>m can easily handle this by purposefully solv</w:t>
      </w:r>
      <w:ins w:id="54" w:author="Tony Tong" w:date="2019-09-08T21:53:00Z">
        <w:r w:rsidR="006E4D86">
          <w:rPr>
            <w:rStyle w:val="a6"/>
            <w:rFonts w:ascii="Helvetica" w:hAnsi="Helvetica"/>
            <w:lang w:val="en-GB"/>
          </w:rPr>
          <w:t>ing</w:t>
        </w:r>
      </w:ins>
      <w:del w:id="55" w:author="Tony Tong" w:date="2019-09-08T21:53:00Z">
        <w:r w:rsidRPr="00F87FE0" w:rsidDel="006E4D86">
          <w:rPr>
            <w:rStyle w:val="a6"/>
            <w:rFonts w:ascii="Helvetica" w:hAnsi="Helvetica"/>
            <w:lang w:val="en-GB"/>
          </w:rPr>
          <w:delText>e</w:delText>
        </w:r>
      </w:del>
      <w:r w:rsidRPr="00F87FE0">
        <w:rPr>
          <w:rStyle w:val="a6"/>
          <w:rFonts w:ascii="Helvetica" w:hAnsi="Helvetica"/>
          <w:lang w:val="en-GB"/>
        </w:rPr>
        <w:t xml:space="preserve"> all of the possible situations to determine the best move which makes it unbeatable. In addition, efficiency can be further </w:t>
      </w:r>
      <w:del w:id="56" w:author="Tony Tong" w:date="2019-09-08T22:00:00Z">
        <w:r w:rsidRPr="00F87FE0" w:rsidDel="00BB3155">
          <w:rPr>
            <w:rStyle w:val="a6"/>
            <w:rFonts w:ascii="Helvetica" w:hAnsi="Helvetica"/>
            <w:lang w:val="en-GB"/>
          </w:rPr>
          <w:delText xml:space="preserve">optimized </w:delText>
        </w:r>
      </w:del>
      <w:ins w:id="57" w:author="Tony Tong" w:date="2019-09-08T22:00:00Z">
        <w:r w:rsidR="00BB3155" w:rsidRPr="00F87FE0">
          <w:rPr>
            <w:rStyle w:val="a6"/>
            <w:rFonts w:ascii="Helvetica" w:hAnsi="Helvetica"/>
            <w:lang w:val="en-GB"/>
          </w:rPr>
          <w:t>optimi</w:t>
        </w:r>
        <w:r w:rsidR="00BB3155">
          <w:rPr>
            <w:rStyle w:val="a6"/>
            <w:rFonts w:ascii="Helvetica" w:hAnsi="Helvetica"/>
            <w:lang w:val="en-GB"/>
          </w:rPr>
          <w:t>s</w:t>
        </w:r>
        <w:r w:rsidR="00BB3155" w:rsidRPr="00F87FE0">
          <w:rPr>
            <w:rStyle w:val="a6"/>
            <w:rFonts w:ascii="Helvetica" w:hAnsi="Helvetica"/>
            <w:lang w:val="en-GB"/>
          </w:rPr>
          <w:t xml:space="preserve">ed </w:t>
        </w:r>
      </w:ins>
      <w:r w:rsidRPr="00F87FE0">
        <w:rPr>
          <w:rStyle w:val="a6"/>
          <w:rFonts w:ascii="Helvetica" w:hAnsi="Helvetica"/>
          <w:lang w:val="en-GB"/>
        </w:rPr>
        <w:t xml:space="preserve">by combining Alpha-beta pruning which is able to </w:t>
      </w:r>
      <w:ins w:id="58" w:author="Tony Tong" w:date="2019-09-08T22:01:00Z">
        <w:r w:rsidR="00BB3155">
          <w:rPr>
            <w:rStyle w:val="a6"/>
            <w:rFonts w:ascii="Helvetica" w:hAnsi="Helvetica"/>
            <w:lang w:val="en-GB"/>
          </w:rPr>
          <w:t>prune</w:t>
        </w:r>
      </w:ins>
      <w:del w:id="59" w:author="Tony Tong" w:date="2019-09-08T22:01:00Z">
        <w:r w:rsidRPr="00F87FE0" w:rsidDel="00BB3155">
          <w:rPr>
            <w:rStyle w:val="a6"/>
            <w:rFonts w:ascii="Helvetica" w:hAnsi="Helvetica"/>
            <w:lang w:val="en-GB"/>
          </w:rPr>
          <w:delText>cut</w:delText>
        </w:r>
      </w:del>
      <w:del w:id="60" w:author="Tony Tong" w:date="2019-09-08T22:00:00Z">
        <w:r w:rsidRPr="00F87FE0" w:rsidDel="00BB3155">
          <w:rPr>
            <w:rStyle w:val="a6"/>
            <w:rFonts w:ascii="Helvetica" w:hAnsi="Helvetica"/>
            <w:lang w:val="en-GB"/>
          </w:rPr>
          <w:delText>s</w:delText>
        </w:r>
      </w:del>
      <w:del w:id="61" w:author="Tony Tong" w:date="2019-09-08T22:01:00Z">
        <w:r w:rsidRPr="00F87FE0" w:rsidDel="00BB3155">
          <w:rPr>
            <w:rStyle w:val="a6"/>
            <w:rFonts w:ascii="Helvetica" w:hAnsi="Helvetica"/>
            <w:lang w:val="en-GB"/>
          </w:rPr>
          <w:delText xml:space="preserve"> out</w:delText>
        </w:r>
      </w:del>
      <w:r w:rsidRPr="00F87FE0">
        <w:rPr>
          <w:rStyle w:val="a6"/>
          <w:rFonts w:ascii="Helvetica" w:hAnsi="Helvetica"/>
          <w:lang w:val="en-GB"/>
        </w:rPr>
        <w:t xml:space="preserve"> unnecessary branc</w:t>
      </w:r>
      <w:r w:rsidRPr="00F87FE0">
        <w:rPr>
          <w:rStyle w:val="a6"/>
          <w:rFonts w:ascii="Helvetica" w:hAnsi="Helvetica"/>
          <w:lang w:val="en-GB"/>
        </w:rPr>
        <w:t xml:space="preserve">hes to reduce the number of nodes traversed. In fact, by passing two parameters alpha and beta to the recursive </w:t>
      </w:r>
      <w:del w:id="62" w:author="Tony Tong" w:date="2019-09-08T21:53:00Z">
        <w:r w:rsidRPr="00F87FE0" w:rsidDel="006E4D86">
          <w:rPr>
            <w:rStyle w:val="a6"/>
            <w:rFonts w:ascii="Helvetica" w:hAnsi="Helvetica"/>
            <w:lang w:val="en-GB"/>
          </w:rPr>
          <w:delText>minimax</w:delText>
        </w:r>
      </w:del>
      <w:proofErr w:type="spellStart"/>
      <w:ins w:id="63" w:author="Tony Tong" w:date="2019-09-08T21:53:00Z">
        <w:r w:rsidR="006E4D86">
          <w:rPr>
            <w:rStyle w:val="a6"/>
            <w:rFonts w:ascii="Helvetica" w:hAnsi="Helvetica"/>
            <w:lang w:val="en-GB"/>
          </w:rPr>
          <w:t>MiniMax</w:t>
        </w:r>
      </w:ins>
      <w:proofErr w:type="spellEnd"/>
      <w:r w:rsidRPr="00F87FE0">
        <w:rPr>
          <w:rStyle w:val="a6"/>
          <w:rFonts w:ascii="Helvetica" w:hAnsi="Helvetica"/>
          <w:lang w:val="en-GB"/>
        </w:rPr>
        <w:t xml:space="preserve"> function and making comparisons, we could crop a node and the entire subtree of the node. This efficiency </w:t>
      </w:r>
      <w:del w:id="64" w:author="Tony Tong" w:date="2019-09-08T22:01:00Z">
        <w:r w:rsidRPr="00F87FE0" w:rsidDel="00BB3155">
          <w:rPr>
            <w:rStyle w:val="a6"/>
            <w:rFonts w:ascii="Helvetica" w:hAnsi="Helvetica"/>
            <w:lang w:val="en-GB"/>
          </w:rPr>
          <w:delText xml:space="preserve">optimization </w:delText>
        </w:r>
      </w:del>
      <w:ins w:id="65" w:author="Tony Tong" w:date="2019-09-08T22:01:00Z">
        <w:r w:rsidR="00BB3155" w:rsidRPr="00F87FE0">
          <w:rPr>
            <w:rStyle w:val="a6"/>
            <w:rFonts w:ascii="Helvetica" w:hAnsi="Helvetica"/>
            <w:lang w:val="en-GB"/>
          </w:rPr>
          <w:t>optimi</w:t>
        </w:r>
        <w:r w:rsidR="00BB3155">
          <w:rPr>
            <w:rStyle w:val="a6"/>
            <w:rFonts w:ascii="Helvetica" w:hAnsi="Helvetica"/>
            <w:lang w:val="en-GB"/>
          </w:rPr>
          <w:t>s</w:t>
        </w:r>
        <w:r w:rsidR="00BB3155" w:rsidRPr="00F87FE0">
          <w:rPr>
            <w:rStyle w:val="a6"/>
            <w:rFonts w:ascii="Helvetica" w:hAnsi="Helvetica"/>
            <w:lang w:val="en-GB"/>
          </w:rPr>
          <w:t xml:space="preserve">ation </w:t>
        </w:r>
      </w:ins>
      <w:r w:rsidRPr="00F87FE0">
        <w:rPr>
          <w:rStyle w:val="a6"/>
          <w:rFonts w:ascii="Helvetica" w:hAnsi="Helvetica"/>
          <w:lang w:val="en-GB"/>
        </w:rPr>
        <w:t>process could sav</w:t>
      </w:r>
      <w:r w:rsidRPr="00F87FE0">
        <w:rPr>
          <w:rStyle w:val="a6"/>
          <w:rFonts w:ascii="Helvetica" w:hAnsi="Helvetica"/>
          <w:lang w:val="en-GB"/>
        </w:rPr>
        <w:t xml:space="preserve">e more than half of the original time required. The </w:t>
      </w:r>
      <w:del w:id="66" w:author="Tony Tong" w:date="2019-09-08T21:53:00Z">
        <w:r w:rsidRPr="00F87FE0" w:rsidDel="006E4D86">
          <w:rPr>
            <w:rStyle w:val="a6"/>
            <w:rFonts w:ascii="Helvetica" w:hAnsi="Helvetica"/>
            <w:lang w:val="en-GB"/>
          </w:rPr>
          <w:delText>minimax</w:delText>
        </w:r>
      </w:del>
      <w:proofErr w:type="spellStart"/>
      <w:ins w:id="67" w:author="Tony Tong" w:date="2019-09-08T21:53:00Z">
        <w:r w:rsidR="006E4D86">
          <w:rPr>
            <w:rStyle w:val="a6"/>
            <w:rFonts w:ascii="Helvetica" w:hAnsi="Helvetica"/>
            <w:lang w:val="en-GB"/>
          </w:rPr>
          <w:t>MiniMax</w:t>
        </w:r>
      </w:ins>
      <w:proofErr w:type="spellEnd"/>
      <w:r w:rsidRPr="00F87FE0">
        <w:rPr>
          <w:rStyle w:val="a6"/>
          <w:rFonts w:ascii="Helvetica" w:hAnsi="Helvetica"/>
          <w:lang w:val="en-GB"/>
        </w:rPr>
        <w:t xml:space="preserve"> algorithm gives me an idea of search algorithm</w:t>
      </w:r>
      <w:ins w:id="68" w:author="Tony Tong" w:date="2019-09-08T21:54:00Z">
        <w:r w:rsidR="006E4D86">
          <w:rPr>
            <w:rStyle w:val="a6"/>
            <w:rFonts w:ascii="Helvetica" w:hAnsi="Helvetica"/>
            <w:lang w:val="en-GB"/>
          </w:rPr>
          <w:t>s</w:t>
        </w:r>
      </w:ins>
      <w:r w:rsidRPr="00F87FE0">
        <w:rPr>
          <w:rStyle w:val="a6"/>
          <w:rFonts w:ascii="Helvetica" w:hAnsi="Helvetica"/>
          <w:lang w:val="en-GB"/>
        </w:rPr>
        <w:t xml:space="preserve"> and I started to </w:t>
      </w:r>
      <w:del w:id="69" w:author="Tony Tong" w:date="2019-09-08T00:19:00Z">
        <w:r w:rsidRPr="00F87FE0" w:rsidDel="00F87FE0">
          <w:rPr>
            <w:rStyle w:val="a6"/>
            <w:rFonts w:ascii="Helvetica" w:hAnsi="Helvetica"/>
            <w:lang w:val="en-GB"/>
          </w:rPr>
          <w:delText>thinking</w:delText>
        </w:r>
      </w:del>
      <w:ins w:id="70" w:author="Tony Tong" w:date="2019-09-08T00:19:00Z">
        <w:r w:rsidR="00F87FE0" w:rsidRPr="00F87FE0">
          <w:rPr>
            <w:rStyle w:val="a6"/>
            <w:rFonts w:ascii="Helvetica" w:hAnsi="Helvetica"/>
            <w:lang w:val="en-GB"/>
          </w:rPr>
          <w:t>think</w:t>
        </w:r>
      </w:ins>
      <w:r w:rsidRPr="00F87FE0">
        <w:rPr>
          <w:rStyle w:val="a6"/>
          <w:rFonts w:ascii="Helvetica" w:hAnsi="Helvetica"/>
          <w:lang w:val="en-GB"/>
        </w:rPr>
        <w:t xml:space="preserve"> and </w:t>
      </w:r>
      <w:del w:id="71" w:author="Tony Tong" w:date="2019-09-08T00:19:00Z">
        <w:r w:rsidRPr="00F87FE0" w:rsidDel="00F87FE0">
          <w:rPr>
            <w:rStyle w:val="a6"/>
            <w:rFonts w:ascii="Helvetica" w:hAnsi="Helvetica"/>
            <w:lang w:val="en-GB"/>
          </w:rPr>
          <w:delText xml:space="preserve">solving </w:delText>
        </w:r>
      </w:del>
      <w:ins w:id="72" w:author="Tony Tong" w:date="2019-09-08T00:19:00Z">
        <w:r w:rsidR="00F87FE0" w:rsidRPr="00F87FE0">
          <w:rPr>
            <w:rStyle w:val="a6"/>
            <w:rFonts w:ascii="Helvetica" w:hAnsi="Helvetica"/>
            <w:lang w:val="en-GB"/>
          </w:rPr>
          <w:t>solv</w:t>
        </w:r>
        <w:r w:rsidR="00F87FE0">
          <w:rPr>
            <w:rStyle w:val="a6"/>
            <w:rFonts w:ascii="Helvetica" w:hAnsi="Helvetica"/>
            <w:lang w:val="en-GB"/>
          </w:rPr>
          <w:t>e</w:t>
        </w:r>
        <w:r w:rsidR="00F87FE0" w:rsidRPr="00F87FE0">
          <w:rPr>
            <w:rStyle w:val="a6"/>
            <w:rFonts w:ascii="Helvetica" w:hAnsi="Helvetica"/>
            <w:lang w:val="en-GB"/>
          </w:rPr>
          <w:t xml:space="preserve"> </w:t>
        </w:r>
      </w:ins>
      <w:r w:rsidRPr="00F87FE0">
        <w:rPr>
          <w:rStyle w:val="a6"/>
          <w:rFonts w:ascii="Helvetica" w:hAnsi="Helvetica"/>
          <w:lang w:val="en-GB"/>
        </w:rPr>
        <w:t>more classical problems.</w:t>
      </w:r>
    </w:p>
    <w:p w14:paraId="6347150E" w14:textId="77777777" w:rsidR="00391DF0" w:rsidRPr="00F87FE0" w:rsidRDefault="00391DF0">
      <w:pPr>
        <w:pStyle w:val="a5"/>
        <w:rPr>
          <w:rStyle w:val="a6"/>
          <w:rFonts w:ascii="Helvetica" w:eastAsia="Helvetica" w:hAnsi="Helvetica" w:cs="Helvetica"/>
          <w:lang w:val="en-GB"/>
        </w:rPr>
      </w:pPr>
    </w:p>
    <w:p w14:paraId="38FF9460" w14:textId="23882C6B" w:rsidR="00391DF0" w:rsidRPr="00F87FE0" w:rsidRDefault="005216B7">
      <w:pPr>
        <w:pStyle w:val="a5"/>
        <w:rPr>
          <w:rStyle w:val="a6"/>
          <w:rFonts w:ascii="Helvetica" w:eastAsia="Helvetica" w:hAnsi="Helvetica" w:cs="Helvetica"/>
          <w:lang w:val="en-GB"/>
        </w:rPr>
      </w:pPr>
      <w:r w:rsidRPr="00F87FE0">
        <w:rPr>
          <w:rStyle w:val="a6"/>
          <w:rFonts w:ascii="Helvetica" w:hAnsi="Helvetica"/>
          <w:lang w:val="en-GB"/>
        </w:rPr>
        <w:t>Furthermore, extra</w:t>
      </w:r>
      <w:r w:rsidRPr="00F87FE0">
        <w:rPr>
          <w:rStyle w:val="a6"/>
          <w:rFonts w:ascii="Helvetica" w:hAnsi="Helvetica"/>
          <w:lang w:val="en-GB"/>
        </w:rPr>
        <w:t xml:space="preserve">-curricular activities have strengthened my learning skills. In a summer program organised by </w:t>
      </w:r>
      <w:ins w:id="73" w:author="Tony Tong" w:date="2019-09-08T21:54:00Z">
        <w:r w:rsidR="006E4D86">
          <w:rPr>
            <w:rStyle w:val="a6"/>
            <w:rFonts w:ascii="Helvetica" w:hAnsi="Helvetica"/>
            <w:lang w:val="en-GB"/>
          </w:rPr>
          <w:t xml:space="preserve">the </w:t>
        </w:r>
      </w:ins>
      <w:r w:rsidRPr="00F87FE0">
        <w:rPr>
          <w:rStyle w:val="a6"/>
          <w:rFonts w:ascii="Helvetica" w:hAnsi="Helvetica"/>
          <w:lang w:val="en-GB"/>
        </w:rPr>
        <w:t>University of Cambridge in 2018, I learned Python language and basic knowledge of Machine Learning. Academically, I also received a Global Silver Award in the Bri</w:t>
      </w:r>
      <w:r w:rsidRPr="00F87FE0">
        <w:rPr>
          <w:rStyle w:val="a6"/>
          <w:rFonts w:ascii="Helvetica" w:hAnsi="Helvetica"/>
          <w:lang w:val="en-GB"/>
        </w:rPr>
        <w:t>tish Physics Olympiad, the Gold Award in the Rising Star Chemistry Challenge (top 3</w:t>
      </w:r>
      <w:r w:rsidRPr="00F87FE0">
        <w:rPr>
          <w:rStyle w:val="a6"/>
          <w:rFonts w:ascii="宋体" w:eastAsia="宋体" w:hAnsi="宋体" w:cs="宋体"/>
          <w:lang w:val="en-GB"/>
        </w:rPr>
        <w:t>%</w:t>
      </w:r>
      <w:r w:rsidRPr="00F87FE0">
        <w:rPr>
          <w:rStyle w:val="a6"/>
          <w:rFonts w:ascii="Helvetica" w:hAnsi="Helvetica"/>
          <w:lang w:val="en-GB"/>
        </w:rPr>
        <w:t>) and a high distinction and credi</w:t>
      </w:r>
      <w:r w:rsidRPr="00F87FE0">
        <w:rPr>
          <w:rStyle w:val="a6"/>
          <w:rFonts w:ascii="Helvetica" w:hAnsi="Helvetica"/>
          <w:lang w:val="en-GB"/>
        </w:rPr>
        <w:t>t in Australian</w:t>
      </w:r>
      <w:r w:rsidRPr="00F87FE0">
        <w:rPr>
          <w:rStyle w:val="a6"/>
          <w:rFonts w:ascii="Helvetica" w:hAnsi="Helvetica"/>
          <w:lang w:val="en-GB"/>
        </w:rPr>
        <w:t>’</w:t>
      </w:r>
      <w:r w:rsidRPr="00F87FE0">
        <w:rPr>
          <w:rStyle w:val="a6"/>
          <w:rFonts w:ascii="Helvetica" w:hAnsi="Helvetica"/>
          <w:lang w:val="en-GB"/>
        </w:rPr>
        <w:t>s Chemistry and Math Competitions.</w:t>
      </w:r>
    </w:p>
    <w:p w14:paraId="3FEBFBFE" w14:textId="77777777" w:rsidR="00391DF0" w:rsidRPr="00F87FE0" w:rsidRDefault="00391DF0">
      <w:pPr>
        <w:pStyle w:val="a5"/>
        <w:rPr>
          <w:rStyle w:val="a6"/>
          <w:rFonts w:ascii="Helvetica" w:eastAsia="Helvetica" w:hAnsi="Helvetica" w:cs="Helvetica"/>
          <w:lang w:val="en-GB"/>
        </w:rPr>
      </w:pPr>
    </w:p>
    <w:p w14:paraId="5B2F264C" w14:textId="77777777" w:rsidR="00391DF0" w:rsidRPr="00F87FE0" w:rsidRDefault="005216B7">
      <w:pPr>
        <w:pStyle w:val="a5"/>
        <w:rPr>
          <w:lang w:val="en-GB"/>
        </w:rPr>
      </w:pPr>
      <w:r w:rsidRPr="00F87FE0">
        <w:rPr>
          <w:rStyle w:val="a6"/>
          <w:rFonts w:ascii="Helvetica" w:hAnsi="Helvetica"/>
          <w:lang w:val="en-GB"/>
        </w:rPr>
        <w:t xml:space="preserve">With the knowledge I had for Computer Science, I hope to be immersed in computer science at a higher level, exploring the area that I am interested in and good at. I believe </w:t>
      </w:r>
      <w:bookmarkStart w:id="74" w:name="_GoBack"/>
      <w:bookmarkEnd w:id="74"/>
      <w:r w:rsidRPr="00F87FE0">
        <w:rPr>
          <w:rStyle w:val="a6"/>
          <w:rFonts w:ascii="Helvetica" w:hAnsi="Helvetica"/>
          <w:lang w:val="en-GB"/>
        </w:rPr>
        <w:t>the opportunity to study in one of the most outstanding institutions will guide me</w:t>
      </w:r>
      <w:r w:rsidRPr="00F87FE0">
        <w:rPr>
          <w:rStyle w:val="a6"/>
          <w:rFonts w:ascii="Helvetica" w:hAnsi="Helvetica"/>
          <w:lang w:val="en-GB"/>
        </w:rPr>
        <w:t xml:space="preserve"> in my exploration and enable me to construct new solutions to problems.</w:t>
      </w:r>
    </w:p>
    <w:sectPr w:rsidR="00391DF0" w:rsidRPr="00F87FE0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Tony Tong" w:date="2019-09-08T00:26:00Z" w:initials="TT">
    <w:p w14:paraId="33D593C7" w14:textId="18301979" w:rsidR="00F87FE0" w:rsidRPr="00F87FE0" w:rsidRDefault="00F87FE0">
      <w:pPr>
        <w:pStyle w:val="a8"/>
        <w:rPr>
          <w:lang w:val="en-GB"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这句话需要改一下</w:t>
      </w:r>
    </w:p>
  </w:comment>
  <w:comment w:id="44" w:author="Tony Tong" w:date="2019-09-08T21:58:00Z" w:initials="TT">
    <w:p w14:paraId="6AF15A0D" w14:textId="5D71D67C" w:rsidR="006E4D86" w:rsidRPr="006E4D86" w:rsidRDefault="006E4D86">
      <w:pPr>
        <w:pStyle w:val="a8"/>
        <w:rPr>
          <w:lang w:val="en-GB"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这句太突然了吧</w:t>
      </w:r>
    </w:p>
  </w:comment>
  <w:comment w:id="51" w:author="Tony Tong" w:date="2019-09-08T22:00:00Z" w:initials="TT">
    <w:p w14:paraId="7434A6AF" w14:textId="2D7526BD" w:rsidR="006E4D86" w:rsidRPr="006E4D86" w:rsidRDefault="006E4D86">
      <w:pPr>
        <w:pStyle w:val="a8"/>
        <w:rPr>
          <w:lang w:val="en-GB"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并不是</w:t>
      </w:r>
    </w:p>
    <w:p w14:paraId="733E2C95" w14:textId="1B9D14D3" w:rsidR="006E4D86" w:rsidRDefault="006E4D86">
      <w:pPr>
        <w:pStyle w:val="a8"/>
      </w:pPr>
      <w:hyperlink r:id="rId1" w:history="1">
        <w:r>
          <w:rPr>
            <w:rStyle w:val="a3"/>
          </w:rPr>
          <w:t>https://stackoverflow.com/questions/19171015/minimax-algorithm-queue-possible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D593C7" w15:done="0"/>
  <w15:commentEx w15:paraId="6AF15A0D" w15:done="0"/>
  <w15:commentEx w15:paraId="733E2C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D593C7" w16cid:durableId="211EC949"/>
  <w16cid:commentId w16cid:paraId="6AF15A0D" w16cid:durableId="211FF808"/>
  <w16cid:commentId w16cid:paraId="733E2C95" w16cid:durableId="211FF8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20AC9" w14:textId="77777777" w:rsidR="005216B7" w:rsidRDefault="005216B7">
      <w:r>
        <w:separator/>
      </w:r>
    </w:p>
  </w:endnote>
  <w:endnote w:type="continuationSeparator" w:id="0">
    <w:p w14:paraId="1B23E509" w14:textId="77777777" w:rsidR="005216B7" w:rsidRDefault="00521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88020" w14:textId="77777777" w:rsidR="00391DF0" w:rsidRDefault="00391DF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EAFF9" w14:textId="77777777" w:rsidR="005216B7" w:rsidRDefault="005216B7">
      <w:r>
        <w:separator/>
      </w:r>
    </w:p>
  </w:footnote>
  <w:footnote w:type="continuationSeparator" w:id="0">
    <w:p w14:paraId="52809F00" w14:textId="77777777" w:rsidR="005216B7" w:rsidRDefault="00521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4589B" w14:textId="77777777" w:rsidR="00391DF0" w:rsidRDefault="00391DF0">
    <w:pPr>
      <w:pStyle w:val="a4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ny Tong">
    <w15:presenceInfo w15:providerId="Windows Live" w15:userId="58af6b29c5f9b5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displayBackgroundShape/>
  <w:proofState w:spelling="clean" w:grammar="clean"/>
  <w:trackRevision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DF0"/>
    <w:rsid w:val="00391DF0"/>
    <w:rsid w:val="005216B7"/>
    <w:rsid w:val="006E4D86"/>
    <w:rsid w:val="00BB3155"/>
    <w:rsid w:val="00F8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CDA6"/>
  <w15:docId w15:val="{2528997E-D1D2-4879-A86A-F2E0BEA5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6">
    <w:name w:val="无"/>
    <w:rPr>
      <w:lang w:val="en-US"/>
    </w:rPr>
  </w:style>
  <w:style w:type="character" w:styleId="a7">
    <w:name w:val="annotation reference"/>
    <w:basedOn w:val="a0"/>
    <w:uiPriority w:val="99"/>
    <w:semiHidden/>
    <w:unhideWhenUsed/>
    <w:rsid w:val="00F87F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87FE0"/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F87FE0"/>
    <w:rPr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87FE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87FE0"/>
    <w:rPr>
      <w:b/>
      <w:bCs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F87FE0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87FE0"/>
    <w:rPr>
      <w:rFonts w:ascii="Microsoft YaHei UI" w:eastAsia="Microsoft YaHei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questions/19171015/minimax-algorithm-queue-possible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805</Words>
  <Characters>4110</Characters>
  <Application>Microsoft Office Word</Application>
  <DocSecurity>0</DocSecurity>
  <Lines>57</Lines>
  <Paragraphs>6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Tong</dc:creator>
  <cp:lastModifiedBy>Tony Tong</cp:lastModifiedBy>
  <cp:revision>2</cp:revision>
  <dcterms:created xsi:type="dcterms:W3CDTF">2019-09-08T21:03:00Z</dcterms:created>
  <dcterms:modified xsi:type="dcterms:W3CDTF">2019-09-08T21:03:00Z</dcterms:modified>
</cp:coreProperties>
</file>