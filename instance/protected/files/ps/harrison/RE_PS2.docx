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A4F39" w14:textId="1820920A" w:rsidR="002360A8" w:rsidRPr="000949BF" w:rsidRDefault="006B4FE4" w:rsidP="00AE19D8">
      <w:pPr>
        <w:tabs>
          <w:tab w:val="left" w:pos="3456"/>
        </w:tabs>
        <w:rPr>
          <w:lang w:val="en-GB"/>
        </w:rPr>
      </w:pPr>
      <w:commentRangeStart w:id="0"/>
      <w:ins w:id="1" w:author="Tony Tong" w:date="2019-08-23T10:42:00Z">
        <w:r w:rsidRPr="000949BF">
          <w:rPr>
            <w:lang w:val="en-GB"/>
          </w:rPr>
          <w:t>My interest in</w:t>
        </w:r>
      </w:ins>
      <w:ins w:id="2" w:author="Tony Tong" w:date="2019-08-23T10:43:00Z">
        <w:r w:rsidRPr="000949BF">
          <w:rPr>
            <w:lang w:val="en-GB"/>
          </w:rPr>
          <w:t xml:space="preserve"> computer science was first captured by the film ‘Matrix’ long time ago. </w:t>
        </w:r>
      </w:ins>
      <w:commentRangeStart w:id="3"/>
      <w:del w:id="4" w:author="Tony Tong" w:date="2019-08-23T10:43:00Z">
        <w:r w:rsidR="00F80116" w:rsidRPr="000949BF" w:rsidDel="006B4FE4">
          <w:rPr>
            <w:lang w:val="en-GB"/>
          </w:rPr>
          <w:delText>The film ‘matrix’</w:delText>
        </w:r>
      </w:del>
      <w:del w:id="5" w:author="Tony Tong" w:date="2019-08-23T10:42:00Z">
        <w:r w:rsidR="00F80116" w:rsidRPr="000949BF" w:rsidDel="006B4FE4">
          <w:rPr>
            <w:lang w:val="en-GB"/>
          </w:rPr>
          <w:delText xml:space="preserve"> </w:delText>
        </w:r>
      </w:del>
      <w:del w:id="6" w:author="Tony Tong" w:date="2019-08-23T10:43:00Z">
        <w:r w:rsidR="00F80116" w:rsidRPr="000949BF" w:rsidDel="006B4FE4">
          <w:rPr>
            <w:lang w:val="en-GB"/>
          </w:rPr>
          <w:delText>,which I have watched long time ago, captured my interest in computer science at first</w:delText>
        </w:r>
        <w:r w:rsidR="00BE131B" w:rsidRPr="000949BF" w:rsidDel="006B4FE4">
          <w:rPr>
            <w:lang w:val="en-GB"/>
          </w:rPr>
          <w:delText>.</w:delText>
        </w:r>
        <w:r w:rsidR="00F80116" w:rsidRPr="000949BF" w:rsidDel="006B4FE4">
          <w:rPr>
            <w:lang w:val="en-GB"/>
          </w:rPr>
          <w:delText xml:space="preserve"> </w:delText>
        </w:r>
      </w:del>
      <w:r w:rsidR="00F80116" w:rsidRPr="000949BF">
        <w:rPr>
          <w:lang w:val="en-GB"/>
        </w:rPr>
        <w:t xml:space="preserve">Although I only have little impression about the plots, what I still remember is </w:t>
      </w:r>
      <w:r w:rsidR="00AE19D8" w:rsidRPr="000949BF">
        <w:rPr>
          <w:lang w:val="en-GB"/>
        </w:rPr>
        <w:t>the computer screen with all those fancy codes on it and that did fire up my interest on computer science</w:t>
      </w:r>
      <w:r w:rsidR="003563B3" w:rsidRPr="000949BF">
        <w:rPr>
          <w:lang w:val="en-GB"/>
        </w:rPr>
        <w:t xml:space="preserve"> when I was young, simply because it looks </w:t>
      </w:r>
      <w:r w:rsidR="00AE19D8" w:rsidRPr="000949BF">
        <w:rPr>
          <w:lang w:val="en-GB"/>
        </w:rPr>
        <w:t>cool.</w:t>
      </w:r>
      <w:commentRangeEnd w:id="3"/>
      <w:r w:rsidR="0073488A" w:rsidRPr="000949BF">
        <w:rPr>
          <w:rStyle w:val="a3"/>
          <w:lang w:val="en-GB"/>
        </w:rPr>
        <w:commentReference w:id="3"/>
      </w:r>
      <w:r w:rsidR="00AE19D8" w:rsidRPr="000949BF">
        <w:rPr>
          <w:lang w:val="en-GB"/>
        </w:rPr>
        <w:t xml:space="preserve"> </w:t>
      </w:r>
      <w:commentRangeStart w:id="7"/>
      <w:r w:rsidR="00AE19D8" w:rsidRPr="000949BF">
        <w:rPr>
          <w:lang w:val="en-GB"/>
        </w:rPr>
        <w:t>After I got in touch with programming, the sense of achievement I gain when I finished the first program, which is printing ‘hello world’</w:t>
      </w:r>
      <w:r w:rsidR="003563B3" w:rsidRPr="000949BF">
        <w:rPr>
          <w:lang w:val="en-GB"/>
        </w:rPr>
        <w:t>, is enormous and that is the combustion promoter of my enthusiasm on computer science.</w:t>
      </w:r>
      <w:commentRangeEnd w:id="0"/>
      <w:r w:rsidR="0073488A" w:rsidRPr="000949BF">
        <w:rPr>
          <w:rStyle w:val="a3"/>
          <w:lang w:val="en-GB"/>
        </w:rPr>
        <w:commentReference w:id="0"/>
      </w:r>
      <w:commentRangeEnd w:id="7"/>
      <w:r w:rsidR="0073488A" w:rsidRPr="000949BF">
        <w:rPr>
          <w:rStyle w:val="a3"/>
          <w:lang w:val="en-GB"/>
        </w:rPr>
        <w:commentReference w:id="7"/>
      </w:r>
    </w:p>
    <w:p w14:paraId="79D5C254" w14:textId="77777777" w:rsidR="00825BB2" w:rsidRPr="000949BF" w:rsidRDefault="00825BB2" w:rsidP="00AE19D8">
      <w:pPr>
        <w:tabs>
          <w:tab w:val="left" w:pos="3456"/>
        </w:tabs>
        <w:rPr>
          <w:lang w:val="en-GB"/>
        </w:rPr>
      </w:pPr>
    </w:p>
    <w:p w14:paraId="09EE2D47" w14:textId="0CBA0EAE" w:rsidR="003563B3" w:rsidRPr="000949BF" w:rsidRDefault="007125A8" w:rsidP="00AE19D8">
      <w:pPr>
        <w:tabs>
          <w:tab w:val="left" w:pos="3456"/>
        </w:tabs>
        <w:rPr>
          <w:lang w:val="en-GB"/>
        </w:rPr>
      </w:pPr>
      <w:r w:rsidRPr="000949BF">
        <w:rPr>
          <w:lang w:val="en-GB"/>
        </w:rPr>
        <w:t>Initially, my interes</w:t>
      </w:r>
      <w:r w:rsidR="00064F9C" w:rsidRPr="000949BF">
        <w:rPr>
          <w:lang w:val="en-GB"/>
        </w:rPr>
        <w:t xml:space="preserve">t </w:t>
      </w:r>
      <w:del w:id="8" w:author="Tony Tong" w:date="2019-08-23T10:53:00Z">
        <w:r w:rsidR="00064F9C" w:rsidRPr="000949BF" w:rsidDel="0073488A">
          <w:rPr>
            <w:lang w:val="en-GB"/>
          </w:rPr>
          <w:delText>is</w:delText>
        </w:r>
      </w:del>
      <w:ins w:id="9" w:author="Tony Tong" w:date="2019-08-23T10:53:00Z">
        <w:r w:rsidR="0073488A" w:rsidRPr="000949BF">
          <w:rPr>
            <w:lang w:val="en-GB"/>
          </w:rPr>
          <w:t>was</w:t>
        </w:r>
      </w:ins>
      <w:r w:rsidR="00064F9C" w:rsidRPr="000949BF">
        <w:rPr>
          <w:lang w:val="en-GB"/>
        </w:rPr>
        <w:t xml:space="preserve"> only on programming </w:t>
      </w:r>
      <w:del w:id="10" w:author="Tony Tong" w:date="2019-08-23T11:39:00Z">
        <w:r w:rsidR="00064F9C" w:rsidRPr="000949BF" w:rsidDel="00D43966">
          <w:rPr>
            <w:lang w:val="en-GB"/>
          </w:rPr>
          <w:delText>since</w:delText>
        </w:r>
        <w:r w:rsidRPr="000949BF" w:rsidDel="00D43966">
          <w:rPr>
            <w:lang w:val="en-GB"/>
          </w:rPr>
          <w:delText xml:space="preserve"> </w:delText>
        </w:r>
      </w:del>
      <w:ins w:id="11" w:author="Tony Tong" w:date="2019-08-23T11:39:00Z">
        <w:r w:rsidR="00D43966" w:rsidRPr="000949BF">
          <w:rPr>
            <w:lang w:val="en-GB"/>
          </w:rPr>
          <w:t xml:space="preserve">because </w:t>
        </w:r>
      </w:ins>
      <w:del w:id="12" w:author="Tony Tong" w:date="2019-08-23T10:53:00Z">
        <w:r w:rsidRPr="000949BF" w:rsidDel="0073488A">
          <w:rPr>
            <w:lang w:val="en-GB"/>
          </w:rPr>
          <w:delText>during the p</w:delText>
        </w:r>
        <w:r w:rsidR="00064F9C" w:rsidRPr="000949BF" w:rsidDel="0073488A">
          <w:rPr>
            <w:lang w:val="en-GB"/>
          </w:rPr>
          <w:delText>rocess of programming</w:delText>
        </w:r>
      </w:del>
      <w:ins w:id="13" w:author="Tony Tong" w:date="2019-08-23T10:53:00Z">
        <w:r w:rsidR="0073488A" w:rsidRPr="000949BF">
          <w:rPr>
            <w:lang w:val="en-GB"/>
          </w:rPr>
          <w:t>when I designed a program</w:t>
        </w:r>
      </w:ins>
      <w:r w:rsidR="00064F9C" w:rsidRPr="000949BF">
        <w:rPr>
          <w:lang w:val="en-GB"/>
        </w:rPr>
        <w:t xml:space="preserve">, </w:t>
      </w:r>
      <w:ins w:id="14" w:author="Tony Tong" w:date="2019-08-23T10:54:00Z">
        <w:r w:rsidR="0073488A" w:rsidRPr="000949BF">
          <w:rPr>
            <w:lang w:val="en-GB"/>
          </w:rPr>
          <w:t xml:space="preserve">I </w:t>
        </w:r>
      </w:ins>
      <w:ins w:id="15" w:author="Tony Tong" w:date="2019-08-23T10:55:00Z">
        <w:r w:rsidR="0073488A" w:rsidRPr="000949BF">
          <w:rPr>
            <w:lang w:val="en-GB"/>
          </w:rPr>
          <w:t>treated</w:t>
        </w:r>
      </w:ins>
      <w:ins w:id="16" w:author="Tony Tong" w:date="2019-08-23T10:54:00Z">
        <w:r w:rsidR="0073488A" w:rsidRPr="000949BF">
          <w:rPr>
            <w:lang w:val="en-GB"/>
          </w:rPr>
          <w:t xml:space="preserve"> myself </w:t>
        </w:r>
      </w:ins>
      <w:ins w:id="17" w:author="Tony Tong" w:date="2019-08-23T10:55:00Z">
        <w:r w:rsidR="0073488A" w:rsidRPr="000949BF">
          <w:rPr>
            <w:lang w:val="en-GB"/>
          </w:rPr>
          <w:t>the</w:t>
        </w:r>
      </w:ins>
      <w:ins w:id="18" w:author="Tony Tong" w:date="2019-08-23T10:54:00Z">
        <w:r w:rsidR="0073488A" w:rsidRPr="000949BF">
          <w:rPr>
            <w:lang w:val="en-GB"/>
          </w:rPr>
          <w:t xml:space="preserve"> god of a world in my mind where I could achieve anything. </w:t>
        </w:r>
      </w:ins>
      <w:del w:id="19" w:author="Tony Tong" w:date="2019-08-23T10:54:00Z">
        <w:r w:rsidR="00064F9C" w:rsidRPr="000949BF" w:rsidDel="0073488A">
          <w:rPr>
            <w:lang w:val="en-GB"/>
          </w:rPr>
          <w:delText xml:space="preserve">it seems that a world that can achieve everything in my mind is waiting for me there. </w:delText>
        </w:r>
      </w:del>
      <w:r w:rsidR="00CE1373" w:rsidRPr="000949BF">
        <w:rPr>
          <w:lang w:val="en-GB"/>
        </w:rPr>
        <w:t xml:space="preserve">Nevertheless, </w:t>
      </w:r>
      <w:del w:id="20" w:author="Tony Tong" w:date="2019-08-23T11:38:00Z">
        <w:r w:rsidR="00CE1373" w:rsidRPr="000949BF" w:rsidDel="00D43966">
          <w:rPr>
            <w:lang w:val="en-GB"/>
          </w:rPr>
          <w:delText xml:space="preserve">in </w:delText>
        </w:r>
        <w:r w:rsidR="000863FE" w:rsidRPr="000949BF" w:rsidDel="00D43966">
          <w:rPr>
            <w:lang w:val="en-GB"/>
          </w:rPr>
          <w:delText>the study of</w:delText>
        </w:r>
      </w:del>
      <w:ins w:id="21" w:author="Tony Tong" w:date="2019-08-23T11:38:00Z">
        <w:r w:rsidR="00D43966" w:rsidRPr="000949BF">
          <w:rPr>
            <w:lang w:val="en-GB"/>
          </w:rPr>
          <w:t>while I was studying CS at</w:t>
        </w:r>
      </w:ins>
      <w:r w:rsidR="000863FE" w:rsidRPr="000949BF">
        <w:rPr>
          <w:lang w:val="en-GB"/>
        </w:rPr>
        <w:t xml:space="preserve"> AS level, I </w:t>
      </w:r>
      <w:del w:id="22" w:author="Tony Tong" w:date="2019-08-23T10:38:00Z">
        <w:r w:rsidR="000863FE" w:rsidRPr="000949BF" w:rsidDel="006B4FE4">
          <w:rPr>
            <w:lang w:val="en-GB"/>
          </w:rPr>
          <w:delText xml:space="preserve">realized </w:delText>
        </w:r>
      </w:del>
      <w:ins w:id="23" w:author="Tony Tong" w:date="2019-08-23T10:38:00Z">
        <w:r w:rsidR="006B4FE4" w:rsidRPr="000949BF">
          <w:rPr>
            <w:lang w:val="en-GB"/>
          </w:rPr>
          <w:t xml:space="preserve">realised </w:t>
        </w:r>
      </w:ins>
      <w:r w:rsidR="000863FE" w:rsidRPr="000949BF">
        <w:rPr>
          <w:lang w:val="en-GB"/>
        </w:rPr>
        <w:t xml:space="preserve">that </w:t>
      </w:r>
      <w:ins w:id="24" w:author="Tony Tong" w:date="2019-08-23T11:39:00Z">
        <w:r w:rsidR="00D43966" w:rsidRPr="000949BF">
          <w:rPr>
            <w:lang w:val="en-GB"/>
          </w:rPr>
          <w:t xml:space="preserve">the </w:t>
        </w:r>
      </w:ins>
      <w:r w:rsidR="000863FE" w:rsidRPr="000949BF">
        <w:rPr>
          <w:lang w:val="en-GB"/>
        </w:rPr>
        <w:t>theory</w:t>
      </w:r>
      <w:ins w:id="25" w:author="Tony Tong" w:date="2019-08-23T11:39:00Z">
        <w:r w:rsidR="00D43966" w:rsidRPr="000949BF">
          <w:rPr>
            <w:lang w:val="en-GB"/>
          </w:rPr>
          <w:t xml:space="preserve"> behind programming</w:t>
        </w:r>
      </w:ins>
      <w:r w:rsidR="000863FE" w:rsidRPr="000949BF">
        <w:rPr>
          <w:lang w:val="en-GB"/>
        </w:rPr>
        <w:t xml:space="preserve"> is </w:t>
      </w:r>
      <w:del w:id="26" w:author="Tony Tong" w:date="2019-08-23T11:39:00Z">
        <w:r w:rsidR="000863FE" w:rsidRPr="000949BF" w:rsidDel="00D43966">
          <w:rPr>
            <w:lang w:val="en-GB"/>
          </w:rPr>
          <w:delText xml:space="preserve">as </w:delText>
        </w:r>
      </w:del>
      <w:ins w:id="27" w:author="Tony Tong" w:date="2019-08-23T11:39:00Z">
        <w:r w:rsidR="00D43966" w:rsidRPr="000949BF">
          <w:rPr>
            <w:lang w:val="en-GB"/>
          </w:rPr>
          <w:t xml:space="preserve">much more </w:t>
        </w:r>
      </w:ins>
      <w:r w:rsidR="000863FE" w:rsidRPr="000949BF">
        <w:rPr>
          <w:lang w:val="en-GB"/>
        </w:rPr>
        <w:t>important</w:t>
      </w:r>
      <w:del w:id="28" w:author="Tony Tong" w:date="2019-08-23T11:39:00Z">
        <w:r w:rsidR="000863FE" w:rsidRPr="000949BF" w:rsidDel="00D43966">
          <w:rPr>
            <w:lang w:val="en-GB"/>
          </w:rPr>
          <w:delText xml:space="preserve"> as </w:delText>
        </w:r>
        <w:r w:rsidR="00236A3A" w:rsidRPr="000949BF" w:rsidDel="00D43966">
          <w:rPr>
            <w:lang w:val="en-GB"/>
          </w:rPr>
          <w:delText>programming skills since</w:delText>
        </w:r>
      </w:del>
      <w:ins w:id="29" w:author="Tony Tong" w:date="2019-08-23T11:39:00Z">
        <w:r w:rsidR="00D43966" w:rsidRPr="000949BF">
          <w:rPr>
            <w:lang w:val="en-GB"/>
          </w:rPr>
          <w:t xml:space="preserve"> since</w:t>
        </w:r>
      </w:ins>
      <w:r w:rsidR="00236A3A" w:rsidRPr="000949BF">
        <w:rPr>
          <w:lang w:val="en-GB"/>
        </w:rPr>
        <w:t xml:space="preserve"> all </w:t>
      </w:r>
      <w:del w:id="30" w:author="Tony Tong" w:date="2019-08-23T11:40:00Z">
        <w:r w:rsidR="00236A3A" w:rsidRPr="000949BF" w:rsidDel="00D43966">
          <w:rPr>
            <w:lang w:val="en-GB"/>
          </w:rPr>
          <w:delText xml:space="preserve">the </w:delText>
        </w:r>
      </w:del>
      <w:r w:rsidR="00236A3A" w:rsidRPr="000949BF">
        <w:rPr>
          <w:lang w:val="en-GB"/>
        </w:rPr>
        <w:t xml:space="preserve">applications </w:t>
      </w:r>
      <w:del w:id="31" w:author="Tony Tong" w:date="2019-08-23T11:40:00Z">
        <w:r w:rsidR="00236A3A" w:rsidRPr="000949BF" w:rsidDel="00D43966">
          <w:rPr>
            <w:lang w:val="en-GB"/>
          </w:rPr>
          <w:delText>cannot be achieved</w:delText>
        </w:r>
      </w:del>
      <w:ins w:id="32" w:author="Tony Tong" w:date="2019-08-23T11:40:00Z">
        <w:r w:rsidR="00D43966" w:rsidRPr="000949BF">
          <w:rPr>
            <w:lang w:val="en-GB"/>
          </w:rPr>
          <w:t>are meaningless</w:t>
        </w:r>
      </w:ins>
      <w:r w:rsidR="00236A3A" w:rsidRPr="000949BF">
        <w:rPr>
          <w:lang w:val="en-GB"/>
        </w:rPr>
        <w:t xml:space="preserve"> without </w:t>
      </w:r>
      <w:del w:id="33" w:author="Tony Tong" w:date="2019-08-23T11:40:00Z">
        <w:r w:rsidR="00236A3A" w:rsidRPr="000949BF" w:rsidDel="00D43966">
          <w:rPr>
            <w:lang w:val="en-GB"/>
          </w:rPr>
          <w:delText xml:space="preserve">the </w:delText>
        </w:r>
      </w:del>
      <w:ins w:id="34" w:author="Tony Tong" w:date="2019-08-23T11:40:00Z">
        <w:r w:rsidR="00D43966" w:rsidRPr="000949BF">
          <w:rPr>
            <w:lang w:val="en-GB"/>
          </w:rPr>
          <w:t xml:space="preserve">theoretical </w:t>
        </w:r>
      </w:ins>
      <w:r w:rsidR="00236A3A" w:rsidRPr="000949BF">
        <w:rPr>
          <w:lang w:val="en-GB"/>
        </w:rPr>
        <w:t>support</w:t>
      </w:r>
      <w:ins w:id="35" w:author="Tony Tong" w:date="2019-08-23T11:40:00Z">
        <w:r w:rsidR="00D43966" w:rsidRPr="000949BF">
          <w:rPr>
            <w:lang w:val="en-GB"/>
          </w:rPr>
          <w:t>s</w:t>
        </w:r>
      </w:ins>
      <w:del w:id="36" w:author="Tony Tong" w:date="2019-08-23T11:40:00Z">
        <w:r w:rsidR="00236A3A" w:rsidRPr="000949BF" w:rsidDel="00D43966">
          <w:rPr>
            <w:lang w:val="en-GB"/>
          </w:rPr>
          <w:delText xml:space="preserve"> of theoretical knowledge</w:delText>
        </w:r>
      </w:del>
      <w:r w:rsidR="00236A3A" w:rsidRPr="000949BF">
        <w:rPr>
          <w:lang w:val="en-GB"/>
        </w:rPr>
        <w:t xml:space="preserve"> so instead of what I did </w:t>
      </w:r>
      <w:del w:id="37" w:author="Tony Tong" w:date="2019-08-23T11:40:00Z">
        <w:r w:rsidR="00236A3A" w:rsidRPr="000949BF" w:rsidDel="00D43966">
          <w:rPr>
            <w:lang w:val="en-GB"/>
          </w:rPr>
          <w:delText>in the</w:delText>
        </w:r>
      </w:del>
      <w:ins w:id="38" w:author="Tony Tong" w:date="2019-08-23T11:40:00Z">
        <w:r w:rsidR="00D43966" w:rsidRPr="000949BF">
          <w:rPr>
            <w:lang w:val="en-GB"/>
          </w:rPr>
          <w:t>at</w:t>
        </w:r>
      </w:ins>
      <w:r w:rsidR="00236A3A" w:rsidRPr="000949BF">
        <w:rPr>
          <w:lang w:val="en-GB"/>
        </w:rPr>
        <w:t xml:space="preserve"> IGCSE</w:t>
      </w:r>
      <w:del w:id="39" w:author="Tony Tong" w:date="2019-08-23T11:40:00Z">
        <w:r w:rsidR="00236A3A" w:rsidRPr="000949BF" w:rsidDel="00D43966">
          <w:rPr>
            <w:lang w:val="en-GB"/>
          </w:rPr>
          <w:delText xml:space="preserve"> level</w:delText>
        </w:r>
      </w:del>
      <w:r w:rsidR="00236A3A" w:rsidRPr="000949BF">
        <w:rPr>
          <w:lang w:val="en-GB"/>
        </w:rPr>
        <w:t xml:space="preserve">, I put much more effort on understanding </w:t>
      </w:r>
      <w:r w:rsidR="001C11A6" w:rsidRPr="000949BF">
        <w:rPr>
          <w:lang w:val="en-GB"/>
        </w:rPr>
        <w:t xml:space="preserve">of theory </w:t>
      </w:r>
      <w:commentRangeStart w:id="40"/>
      <w:r w:rsidR="001C11A6" w:rsidRPr="000949BF">
        <w:rPr>
          <w:lang w:val="en-GB"/>
        </w:rPr>
        <w:t xml:space="preserve">like </w:t>
      </w:r>
      <w:r w:rsidR="00236A3A" w:rsidRPr="000949BF">
        <w:rPr>
          <w:lang w:val="en-GB"/>
        </w:rPr>
        <w:t>the int</w:t>
      </w:r>
      <w:r w:rsidR="001C11A6" w:rsidRPr="000949BF">
        <w:rPr>
          <w:lang w:val="en-GB"/>
        </w:rPr>
        <w:t>ernal structure of hardware and how the system actually works</w:t>
      </w:r>
      <w:commentRangeEnd w:id="40"/>
      <w:r w:rsidR="00D43966" w:rsidRPr="000949BF">
        <w:rPr>
          <w:rStyle w:val="a3"/>
          <w:lang w:val="en-GB"/>
        </w:rPr>
        <w:commentReference w:id="40"/>
      </w:r>
      <w:r w:rsidR="001C11A6" w:rsidRPr="000949BF">
        <w:rPr>
          <w:lang w:val="en-GB"/>
        </w:rPr>
        <w:t xml:space="preserve">. </w:t>
      </w:r>
      <w:del w:id="41" w:author="Tony Tong" w:date="2019-08-23T16:48:00Z">
        <w:r w:rsidR="001C11A6" w:rsidRPr="000949BF" w:rsidDel="00C4705B">
          <w:rPr>
            <w:lang w:val="en-GB"/>
          </w:rPr>
          <w:delText>Within the learning procedure</w:delText>
        </w:r>
      </w:del>
      <w:ins w:id="42" w:author="Tony Tong" w:date="2019-08-23T16:48:00Z">
        <w:r w:rsidR="00C4705B">
          <w:rPr>
            <w:lang w:val="en-GB"/>
          </w:rPr>
          <w:t>Whilst I was learning those theories</w:t>
        </w:r>
      </w:ins>
      <w:r w:rsidR="001C11A6" w:rsidRPr="000949BF">
        <w:rPr>
          <w:lang w:val="en-GB"/>
        </w:rPr>
        <w:t xml:space="preserve">, I </w:t>
      </w:r>
      <w:del w:id="43" w:author="Tony Tong" w:date="2019-08-23T16:48:00Z">
        <w:r w:rsidR="001C11A6" w:rsidRPr="000949BF" w:rsidDel="00C4705B">
          <w:rPr>
            <w:lang w:val="en-GB"/>
          </w:rPr>
          <w:delText xml:space="preserve">am </w:delText>
        </w:r>
      </w:del>
      <w:ins w:id="44" w:author="Tony Tong" w:date="2019-08-23T16:48:00Z">
        <w:r w:rsidR="00C4705B">
          <w:rPr>
            <w:lang w:val="en-GB"/>
          </w:rPr>
          <w:t>was</w:t>
        </w:r>
        <w:r w:rsidR="00C4705B" w:rsidRPr="000949BF">
          <w:rPr>
            <w:lang w:val="en-GB"/>
          </w:rPr>
          <w:t xml:space="preserve"> </w:t>
        </w:r>
      </w:ins>
      <w:r w:rsidR="001C11A6" w:rsidRPr="000949BF">
        <w:rPr>
          <w:lang w:val="en-GB"/>
        </w:rPr>
        <w:t>really impressed by the wisdom of previous computer scientist in terms of their creativity</w:t>
      </w:r>
      <w:ins w:id="45" w:author="Tony Tong" w:date="2019-08-23T16:49:00Z">
        <w:r w:rsidR="00C4705B">
          <w:rPr>
            <w:lang w:val="en-GB"/>
          </w:rPr>
          <w:t xml:space="preserve"> and </w:t>
        </w:r>
        <w:r w:rsidR="00C4705B" w:rsidRPr="00C4705B">
          <w:rPr>
            <w:lang w:val="en-GB"/>
          </w:rPr>
          <w:t>rigorous</w:t>
        </w:r>
        <w:r w:rsidR="00C4705B">
          <w:rPr>
            <w:lang w:val="en-GB"/>
          </w:rPr>
          <w:t>ness</w:t>
        </w:r>
      </w:ins>
      <w:r w:rsidR="001C11A6" w:rsidRPr="000949BF">
        <w:rPr>
          <w:lang w:val="en-GB"/>
        </w:rPr>
        <w:t xml:space="preserve">. I really hope I could be a computer scientist like them in order to contribute </w:t>
      </w:r>
      <w:del w:id="46" w:author="Tony Tong" w:date="2019-08-23T16:50:00Z">
        <w:r w:rsidR="001C11A6" w:rsidRPr="000949BF" w:rsidDel="00C4705B">
          <w:rPr>
            <w:lang w:val="en-GB"/>
          </w:rPr>
          <w:delText xml:space="preserve">what I can by using </w:delText>
        </w:r>
      </w:del>
      <w:r w:rsidR="001C11A6" w:rsidRPr="000949BF">
        <w:rPr>
          <w:lang w:val="en-GB"/>
        </w:rPr>
        <w:t>my own idea</w:t>
      </w:r>
      <w:ins w:id="47" w:author="Tony Tong" w:date="2019-08-23T16:50:00Z">
        <w:r w:rsidR="00C4705B">
          <w:rPr>
            <w:lang w:val="en-GB"/>
          </w:rPr>
          <w:t xml:space="preserve"> to all humans</w:t>
        </w:r>
      </w:ins>
      <w:r w:rsidR="001C11A6" w:rsidRPr="000949BF">
        <w:rPr>
          <w:lang w:val="en-GB"/>
        </w:rPr>
        <w:t>.</w:t>
      </w:r>
    </w:p>
    <w:p w14:paraId="5BE33EC5" w14:textId="77777777" w:rsidR="002D1A05" w:rsidRPr="000949BF" w:rsidRDefault="002D1A05" w:rsidP="00AE19D8">
      <w:pPr>
        <w:tabs>
          <w:tab w:val="left" w:pos="3456"/>
        </w:tabs>
        <w:rPr>
          <w:lang w:val="en-GB"/>
        </w:rPr>
      </w:pPr>
    </w:p>
    <w:p w14:paraId="2B2144C1" w14:textId="64EA7919" w:rsidR="007B193C" w:rsidRPr="000949BF" w:rsidDel="005F5275" w:rsidRDefault="005F5275" w:rsidP="00AE19D8">
      <w:pPr>
        <w:tabs>
          <w:tab w:val="left" w:pos="3456"/>
        </w:tabs>
        <w:rPr>
          <w:del w:id="48" w:author="Tony Tong" w:date="2019-08-23T16:36:00Z"/>
          <w:lang w:val="en-GB"/>
        </w:rPr>
      </w:pPr>
      <w:ins w:id="49" w:author="Tony Tong" w:date="2019-08-23T16:37:00Z">
        <w:r>
          <w:rPr>
            <w:lang w:val="en-GB"/>
          </w:rPr>
          <w:t>In order to fulfil my knowledge</w:t>
        </w:r>
      </w:ins>
      <w:ins w:id="50" w:author="Tony Tong" w:date="2019-08-23T16:39:00Z">
        <w:r>
          <w:rPr>
            <w:lang w:val="en-GB"/>
          </w:rPr>
          <w:t xml:space="preserve"> beyond IGCSE and A-level</w:t>
        </w:r>
      </w:ins>
      <w:ins w:id="51" w:author="Tony Tong" w:date="2019-08-23T16:37:00Z">
        <w:r>
          <w:rPr>
            <w:lang w:val="en-GB"/>
          </w:rPr>
          <w:t xml:space="preserve">, I attended and won a third place of </w:t>
        </w:r>
      </w:ins>
      <w:commentRangeStart w:id="52"/>
      <w:del w:id="53" w:author="Tony Tong" w:date="2019-08-23T16:36:00Z">
        <w:r w:rsidR="007B193C" w:rsidRPr="000949BF" w:rsidDel="005F5275">
          <w:rPr>
            <w:lang w:val="en-GB"/>
          </w:rPr>
          <w:delText xml:space="preserve">Talking about the problems I faced, actually many images of circumstances that I was struggling jumped </w:delText>
        </w:r>
        <w:r w:rsidR="00E97687" w:rsidRPr="000949BF" w:rsidDel="005F5275">
          <w:rPr>
            <w:lang w:val="en-GB"/>
          </w:rPr>
          <w:delText xml:space="preserve">out of my mind. However, I can clearly </w:delText>
        </w:r>
        <w:r w:rsidR="002D1A05" w:rsidRPr="000949BF" w:rsidDel="005F5275">
          <w:rPr>
            <w:lang w:val="en-GB"/>
          </w:rPr>
          <w:delText>remember</w:delText>
        </w:r>
        <w:r w:rsidR="00E97687" w:rsidRPr="000949BF" w:rsidDel="005F5275">
          <w:rPr>
            <w:lang w:val="en-GB"/>
          </w:rPr>
          <w:delText xml:space="preserve"> the first programming problem that made me stuck. It is the end of line character which I ignored during extracting words since it is transparent in text but actually exists. </w:delText>
        </w:r>
        <w:r w:rsidR="002D1A05" w:rsidRPr="000949BF" w:rsidDel="005F5275">
          <w:rPr>
            <w:lang w:val="en-GB"/>
          </w:rPr>
          <w:delText>After that, I got great sense of achievements and that enables me to keep trying when I face problems again.</w:delText>
        </w:r>
        <w:commentRangeEnd w:id="52"/>
        <w:r w:rsidR="000949BF" w:rsidRPr="000949BF" w:rsidDel="005F5275">
          <w:rPr>
            <w:rStyle w:val="a3"/>
            <w:lang w:val="en-GB"/>
          </w:rPr>
          <w:commentReference w:id="52"/>
        </w:r>
      </w:del>
    </w:p>
    <w:p w14:paraId="226239F6" w14:textId="4497A704" w:rsidR="00D9006E" w:rsidRPr="000949BF" w:rsidDel="005F5275" w:rsidRDefault="00D9006E" w:rsidP="00AE19D8">
      <w:pPr>
        <w:tabs>
          <w:tab w:val="left" w:pos="3456"/>
        </w:tabs>
        <w:rPr>
          <w:del w:id="54" w:author="Tony Tong" w:date="2019-08-23T16:36:00Z"/>
          <w:rFonts w:hint="eastAsia"/>
          <w:lang w:val="en-GB"/>
        </w:rPr>
      </w:pPr>
    </w:p>
    <w:p w14:paraId="2D565607" w14:textId="4002CDE7" w:rsidR="00D9006E" w:rsidRPr="000949BF" w:rsidRDefault="001C11A6" w:rsidP="005F5275">
      <w:pPr>
        <w:tabs>
          <w:tab w:val="left" w:pos="3456"/>
        </w:tabs>
        <w:rPr>
          <w:lang w:val="en-GB"/>
        </w:rPr>
        <w:pPrChange w:id="55" w:author="Tony Tong" w:date="2019-08-23T16:37:00Z">
          <w:pPr>
            <w:tabs>
              <w:tab w:val="left" w:pos="3456"/>
            </w:tabs>
          </w:pPr>
        </w:pPrChange>
      </w:pPr>
      <w:del w:id="56" w:author="Tony Tong" w:date="2019-08-23T16:37:00Z">
        <w:r w:rsidRPr="000949BF" w:rsidDel="005F5275">
          <w:rPr>
            <w:lang w:val="en-GB"/>
          </w:rPr>
          <w:delText xml:space="preserve">In addition, </w:delText>
        </w:r>
        <w:r w:rsidR="00CE5031" w:rsidRPr="000949BF" w:rsidDel="005F5275">
          <w:rPr>
            <w:lang w:val="en-GB"/>
          </w:rPr>
          <w:delText xml:space="preserve">I also won the third place of </w:delText>
        </w:r>
      </w:del>
      <w:r w:rsidR="00CE5031" w:rsidRPr="000949BF">
        <w:rPr>
          <w:lang w:val="en-GB"/>
        </w:rPr>
        <w:t>2019 SPC Suzhou programming competition.</w:t>
      </w:r>
      <w:del w:id="57" w:author="Tony Tong" w:date="2019-08-23T16:38:00Z">
        <w:r w:rsidR="00CE5031" w:rsidRPr="000949BF" w:rsidDel="005F5275">
          <w:rPr>
            <w:rFonts w:hint="eastAsia"/>
            <w:lang w:val="en-GB"/>
          </w:rPr>
          <w:delText xml:space="preserve"> However</w:delText>
        </w:r>
      </w:del>
      <w:ins w:id="58" w:author="Tony Tong" w:date="2019-08-23T16:39:00Z">
        <w:r w:rsidR="005F5275">
          <w:rPr>
            <w:lang w:val="en-GB"/>
          </w:rPr>
          <w:t xml:space="preserve"> Regardless of the prize I won</w:t>
        </w:r>
      </w:ins>
      <w:r w:rsidR="00CE5031" w:rsidRPr="000949BF">
        <w:rPr>
          <w:lang w:val="en-GB"/>
        </w:rPr>
        <w:t>, I did not manage to code an algorithm called KNN classifier</w:t>
      </w:r>
      <w:ins w:id="59" w:author="Tony Tong" w:date="2019-08-23T16:44:00Z">
        <w:r w:rsidR="005F5275">
          <w:rPr>
            <w:lang w:val="en-GB"/>
          </w:rPr>
          <w:t xml:space="preserve"> and I put it into my mind deeply</w:t>
        </w:r>
      </w:ins>
      <w:r w:rsidR="00CE5031" w:rsidRPr="000949BF">
        <w:rPr>
          <w:lang w:val="en-GB"/>
        </w:rPr>
        <w:t xml:space="preserve">. After the competition, I did some research about this algorithm. This algorithm aims to classify an object by comparing the number of classified objects in a range--k to distinguish its type. I did not </w:t>
      </w:r>
      <w:del w:id="60" w:author="Tony Tong" w:date="2019-08-23T16:58:00Z">
        <w:r w:rsidR="00CE5031" w:rsidRPr="000949BF" w:rsidDel="00461E07">
          <w:rPr>
            <w:lang w:val="en-GB"/>
          </w:rPr>
          <w:delText xml:space="preserve">realize </w:delText>
        </w:r>
      </w:del>
      <w:ins w:id="61" w:author="Tony Tong" w:date="2019-08-23T16:58:00Z">
        <w:r w:rsidR="00461E07" w:rsidRPr="000949BF">
          <w:rPr>
            <w:lang w:val="en-GB"/>
          </w:rPr>
          <w:t>reali</w:t>
        </w:r>
        <w:r w:rsidR="00461E07">
          <w:rPr>
            <w:lang w:val="en-GB"/>
          </w:rPr>
          <w:t>s</w:t>
        </w:r>
        <w:r w:rsidR="00461E07" w:rsidRPr="000949BF">
          <w:rPr>
            <w:lang w:val="en-GB"/>
          </w:rPr>
          <w:t xml:space="preserve">e </w:t>
        </w:r>
      </w:ins>
      <w:r w:rsidR="00CE5031" w:rsidRPr="000949BF">
        <w:rPr>
          <w:lang w:val="en-GB"/>
        </w:rPr>
        <w:t xml:space="preserve">that all the relative data can be </w:t>
      </w:r>
      <w:r w:rsidR="0049334F" w:rsidRPr="000949BF">
        <w:rPr>
          <w:lang w:val="en-GB"/>
        </w:rPr>
        <w:t>stored in a multi-dimension array so that the ‘distance’ between the data of the object and others could be calculated than by checking</w:t>
      </w:r>
      <w:r w:rsidR="009D74B8" w:rsidRPr="000949BF">
        <w:rPr>
          <w:lang w:val="en-GB"/>
        </w:rPr>
        <w:t xml:space="preserve"> the K nearest neighbo</w:t>
      </w:r>
      <w:ins w:id="62" w:author="Tony Tong" w:date="2019-08-23T16:28:00Z">
        <w:r w:rsidR="000949BF">
          <w:rPr>
            <w:lang w:val="en-GB"/>
          </w:rPr>
          <w:t>u</w:t>
        </w:r>
      </w:ins>
      <w:r w:rsidR="009D74B8" w:rsidRPr="000949BF">
        <w:rPr>
          <w:lang w:val="en-GB"/>
        </w:rPr>
        <w:t>r</w:t>
      </w:r>
      <w:r w:rsidR="00D16B8C" w:rsidRPr="000949BF">
        <w:rPr>
          <w:lang w:val="en-GB"/>
        </w:rPr>
        <w:t>, the object can be classified.</w:t>
      </w:r>
    </w:p>
    <w:p w14:paraId="57234817" w14:textId="77777777" w:rsidR="007E3221" w:rsidRPr="000949BF" w:rsidRDefault="007E3221" w:rsidP="00AE19D8">
      <w:pPr>
        <w:tabs>
          <w:tab w:val="left" w:pos="3456"/>
        </w:tabs>
        <w:rPr>
          <w:lang w:val="en-GB"/>
        </w:rPr>
      </w:pPr>
    </w:p>
    <w:p w14:paraId="6AC98B12" w14:textId="1F6BA487" w:rsidR="00F15688" w:rsidRPr="000949BF" w:rsidRDefault="00461E07" w:rsidP="00AE19D8">
      <w:pPr>
        <w:tabs>
          <w:tab w:val="left" w:pos="3456"/>
        </w:tabs>
        <w:rPr>
          <w:lang w:val="en-GB"/>
        </w:rPr>
      </w:pPr>
      <w:ins w:id="63" w:author="Tony Tong" w:date="2019-08-23T17:00:00Z">
        <w:r>
          <w:t xml:space="preserve">Apart from the KNN classifier, there was another </w:t>
        </w:r>
      </w:ins>
      <w:ins w:id="64" w:author="Tony Tong" w:date="2019-08-23T17:01:00Z">
        <w:r>
          <w:t xml:space="preserve">question </w:t>
        </w:r>
      </w:ins>
      <w:del w:id="65" w:author="Tony Tong" w:date="2019-08-23T17:01:00Z">
        <w:r w:rsidR="00585D95" w:rsidRPr="000949BF" w:rsidDel="00461E07">
          <w:rPr>
            <w:lang w:val="en-GB"/>
          </w:rPr>
          <w:delText xml:space="preserve">Furthermore, the only question </w:delText>
        </w:r>
      </w:del>
      <w:r w:rsidR="00585D95" w:rsidRPr="000949BF">
        <w:rPr>
          <w:lang w:val="en-GB"/>
        </w:rPr>
        <w:t>in the last section of the competition</w:t>
      </w:r>
      <w:ins w:id="66" w:author="Tony Tong" w:date="2019-08-23T17:01:00Z">
        <w:r>
          <w:rPr>
            <w:lang w:val="en-GB"/>
          </w:rPr>
          <w:t xml:space="preserve"> which interested me a lot. The question was about a </w:t>
        </w:r>
      </w:ins>
      <w:ins w:id="67" w:author="Tony Tong" w:date="2019-08-23T17:02:00Z">
        <w:r>
          <w:rPr>
            <w:lang w:val="en-GB"/>
          </w:rPr>
          <w:t xml:space="preserve">row of couples sitting in an arbitrary order and finding the least number of swaps such that </w:t>
        </w:r>
      </w:ins>
      <w:ins w:id="68" w:author="Tony Tong" w:date="2019-08-23T17:03:00Z">
        <w:r>
          <w:rPr>
            <w:lang w:val="en-GB"/>
          </w:rPr>
          <w:t xml:space="preserve">each </w:t>
        </w:r>
      </w:ins>
      <w:ins w:id="69" w:author="Tony Tong" w:date="2019-08-23T17:05:00Z">
        <w:r>
          <w:rPr>
            <w:lang w:val="en-GB"/>
          </w:rPr>
          <w:t>person is</w:t>
        </w:r>
      </w:ins>
      <w:ins w:id="70" w:author="Tony Tong" w:date="2019-08-23T17:03:00Z">
        <w:r>
          <w:rPr>
            <w:lang w:val="en-GB"/>
          </w:rPr>
          <w:t xml:space="preserve"> sitting next to </w:t>
        </w:r>
      </w:ins>
      <w:ins w:id="71" w:author="Tony Tong" w:date="2019-08-23T17:05:00Z">
        <w:r>
          <w:rPr>
            <w:lang w:val="en-GB"/>
          </w:rPr>
          <w:t xml:space="preserve">their </w:t>
        </w:r>
        <w:r w:rsidR="00234B84">
          <w:rPr>
            <w:lang w:val="en-GB"/>
          </w:rPr>
          <w:t>spouse</w:t>
        </w:r>
      </w:ins>
      <w:ins w:id="72" w:author="Tony Tong" w:date="2019-08-23T17:03:00Z">
        <w:r>
          <w:rPr>
            <w:lang w:val="en-GB"/>
          </w:rPr>
          <w:t>.</w:t>
        </w:r>
      </w:ins>
      <w:del w:id="73" w:author="Tony Tong" w:date="2019-08-23T17:03:00Z">
        <w:r w:rsidR="00585D95" w:rsidRPr="000949BF" w:rsidDel="00461E07">
          <w:rPr>
            <w:lang w:val="en-GB"/>
          </w:rPr>
          <w:delText xml:space="preserve"> is that suppose there are many couples sitting in a row of seats but some of the couples are separated accidentally (some of them do not sit </w:delText>
        </w:r>
      </w:del>
      <w:del w:id="74" w:author="Tony Tong" w:date="2019-08-23T16:29:00Z">
        <w:r w:rsidR="00585D95" w:rsidRPr="000949BF" w:rsidDel="000949BF">
          <w:rPr>
            <w:lang w:val="en-GB"/>
          </w:rPr>
          <w:delText xml:space="preserve">besides </w:delText>
        </w:r>
      </w:del>
      <w:del w:id="75" w:author="Tony Tong" w:date="2019-08-23T17:03:00Z">
        <w:r w:rsidR="00585D95" w:rsidRPr="000949BF" w:rsidDel="00461E07">
          <w:rPr>
            <w:lang w:val="en-GB"/>
          </w:rPr>
          <w:delText>their partner).</w:delText>
        </w:r>
      </w:del>
      <w:r w:rsidR="00585D95" w:rsidRPr="000949BF">
        <w:rPr>
          <w:lang w:val="en-GB"/>
        </w:rPr>
        <w:t xml:space="preserve"> </w:t>
      </w:r>
      <w:commentRangeStart w:id="76"/>
      <w:del w:id="77" w:author="Tony Tong" w:date="2019-08-23T17:04:00Z">
        <w:r w:rsidR="00585D95" w:rsidRPr="000949BF" w:rsidDel="00461E07">
          <w:rPr>
            <w:lang w:val="en-GB"/>
          </w:rPr>
          <w:delText xml:space="preserve">It asks us to write a program to </w:delText>
        </w:r>
        <w:r w:rsidR="007650FB" w:rsidRPr="000949BF" w:rsidDel="00461E07">
          <w:rPr>
            <w:lang w:val="en-GB"/>
          </w:rPr>
          <w:delText xml:space="preserve">swap people as few as possible in order to enable every person could sit besides their lover. </w:delText>
        </w:r>
      </w:del>
      <w:r w:rsidR="000857CE" w:rsidRPr="000949BF">
        <w:rPr>
          <w:lang w:val="en-GB"/>
        </w:rPr>
        <w:t xml:space="preserve">The key idea in addressing this problem is that giving all couples two adjacent integers, starting with 0 (so the first couple is 0 and 1, the second is 2 and 3 and so on). Therefore, when the participants are shuffled into a new order, </w:t>
      </w:r>
      <w:r w:rsidR="009B7651" w:rsidRPr="000949BF">
        <w:rPr>
          <w:lang w:val="en-GB"/>
        </w:rPr>
        <w:t xml:space="preserve">we know that </w:t>
      </w:r>
      <w:r w:rsidR="00F07E25" w:rsidRPr="000949BF">
        <w:rPr>
          <w:lang w:val="en-GB"/>
        </w:rPr>
        <w:t xml:space="preserve">people with an odd number, the integer </w:t>
      </w:r>
      <w:r w:rsidR="001A50F4" w:rsidRPr="000949BF">
        <w:rPr>
          <w:lang w:val="en-GB"/>
        </w:rPr>
        <w:t>of their lovers must be one less</w:t>
      </w:r>
      <w:r w:rsidR="004730C5" w:rsidRPr="000949BF">
        <w:rPr>
          <w:lang w:val="en-GB"/>
        </w:rPr>
        <w:t xml:space="preserve"> and in the other case, the integer of</w:t>
      </w:r>
      <w:r w:rsidR="000D0CB9" w:rsidRPr="000949BF">
        <w:rPr>
          <w:lang w:val="en-GB"/>
        </w:rPr>
        <w:t xml:space="preserve"> their lovers must be one more. As a result</w:t>
      </w:r>
      <w:r w:rsidR="00512DEB" w:rsidRPr="000949BF">
        <w:rPr>
          <w:lang w:val="en-GB"/>
        </w:rPr>
        <w:t>, we can determine</w:t>
      </w:r>
      <w:r w:rsidR="00510B6F" w:rsidRPr="000949BF">
        <w:rPr>
          <w:lang w:val="en-GB"/>
        </w:rPr>
        <w:t xml:space="preserve"> </w:t>
      </w:r>
      <w:r w:rsidR="003B57CF" w:rsidRPr="000949BF">
        <w:rPr>
          <w:lang w:val="en-GB"/>
        </w:rPr>
        <w:t xml:space="preserve">who shall the person sit with and with this information, all we need is simply programming. </w:t>
      </w:r>
      <w:commentRangeEnd w:id="76"/>
      <w:r w:rsidR="00234B84">
        <w:rPr>
          <w:rStyle w:val="a3"/>
        </w:rPr>
        <w:commentReference w:id="76"/>
      </w:r>
    </w:p>
    <w:p w14:paraId="288C83B1" w14:textId="77777777" w:rsidR="00585D95" w:rsidRPr="000949BF" w:rsidRDefault="00585D95" w:rsidP="00AE19D8">
      <w:pPr>
        <w:tabs>
          <w:tab w:val="left" w:pos="3456"/>
        </w:tabs>
        <w:rPr>
          <w:lang w:val="en-GB"/>
        </w:rPr>
      </w:pPr>
    </w:p>
    <w:p w14:paraId="19C4DEC6" w14:textId="100392F5" w:rsidR="00F15688" w:rsidRPr="000949BF" w:rsidRDefault="00F15688" w:rsidP="00AE19D8">
      <w:pPr>
        <w:tabs>
          <w:tab w:val="left" w:pos="3456"/>
        </w:tabs>
        <w:rPr>
          <w:lang w:val="en-GB"/>
        </w:rPr>
      </w:pPr>
      <w:commentRangeStart w:id="78"/>
      <w:commentRangeStart w:id="79"/>
      <w:r w:rsidRPr="000949BF">
        <w:rPr>
          <w:lang w:val="en-GB"/>
        </w:rPr>
        <w:t>In that project</w:t>
      </w:r>
      <w:commentRangeEnd w:id="78"/>
      <w:r w:rsidR="00234B84">
        <w:rPr>
          <w:rStyle w:val="a3"/>
        </w:rPr>
        <w:commentReference w:id="78"/>
      </w:r>
      <w:r w:rsidRPr="000949BF">
        <w:rPr>
          <w:lang w:val="en-GB"/>
        </w:rPr>
        <w:t xml:space="preserve">, on one day, when I was waked by my alarm clock and pressed it up, I fell in asleep again. Afterwards, I had an idea that is it possible that I could code a program that can distinguish whether the user </w:t>
      </w:r>
      <w:del w:id="80" w:author="Tony Tong" w:date="2019-08-23T19:11:00Z">
        <w:r w:rsidRPr="000949BF" w:rsidDel="00B64E68">
          <w:rPr>
            <w:lang w:val="en-GB"/>
          </w:rPr>
          <w:delText xml:space="preserve">has </w:delText>
        </w:r>
      </w:del>
      <w:del w:id="81" w:author="Tony Tong" w:date="2019-08-23T19:10:00Z">
        <w:r w:rsidRPr="000949BF" w:rsidDel="00B64E68">
          <w:rPr>
            <w:lang w:val="en-GB"/>
          </w:rPr>
          <w:delText>been waken</w:delText>
        </w:r>
      </w:del>
      <w:ins w:id="82" w:author="Tony Tong" w:date="2019-08-23T19:11:00Z">
        <w:r w:rsidR="00B64E68">
          <w:rPr>
            <w:lang w:val="en-GB"/>
          </w:rPr>
          <w:t>gets</w:t>
        </w:r>
      </w:ins>
      <w:ins w:id="83" w:author="Tony Tong" w:date="2019-08-23T19:10:00Z">
        <w:r w:rsidR="00B64E68">
          <w:rPr>
            <w:lang w:val="en-GB"/>
          </w:rPr>
          <w:t xml:space="preserve"> up</w:t>
        </w:r>
      </w:ins>
      <w:r w:rsidRPr="000949BF">
        <w:rPr>
          <w:lang w:val="en-GB"/>
        </w:rPr>
        <w:t xml:space="preserve"> after the alarm </w:t>
      </w:r>
      <w:ins w:id="84" w:author="Tony Tong" w:date="2019-08-23T19:10:00Z">
        <w:r w:rsidR="00B64E68">
          <w:rPr>
            <w:lang w:val="en-GB"/>
          </w:rPr>
          <w:t xml:space="preserve">was </w:t>
        </w:r>
        <w:r w:rsidR="00B64E68">
          <w:rPr>
            <w:lang w:val="en-GB"/>
          </w:rPr>
          <w:lastRenderedPageBreak/>
          <w:t>turned off</w:t>
        </w:r>
      </w:ins>
      <w:del w:id="85" w:author="Tony Tong" w:date="2019-08-23T19:10:00Z">
        <w:r w:rsidRPr="000949BF" w:rsidDel="00B64E68">
          <w:rPr>
            <w:lang w:val="en-GB"/>
          </w:rPr>
          <w:delText>is shut</w:delText>
        </w:r>
      </w:del>
      <w:r w:rsidRPr="000949BF">
        <w:rPr>
          <w:lang w:val="en-GB"/>
        </w:rPr>
        <w:t xml:space="preserve"> and alarm the user again if </w:t>
      </w:r>
      <w:del w:id="86" w:author="Tony Tong" w:date="2019-08-23T19:06:00Z">
        <w:r w:rsidRPr="000949BF" w:rsidDel="00B64E68">
          <w:rPr>
            <w:lang w:val="en-GB"/>
          </w:rPr>
          <w:delText>he/she</w:delText>
        </w:r>
      </w:del>
      <w:ins w:id="87" w:author="Tony Tong" w:date="2019-08-23T19:06:00Z">
        <w:r w:rsidR="00B64E68">
          <w:rPr>
            <w:lang w:val="en-GB"/>
          </w:rPr>
          <w:t>they</w:t>
        </w:r>
      </w:ins>
      <w:r w:rsidRPr="000949BF">
        <w:rPr>
          <w:lang w:val="en-GB"/>
        </w:rPr>
        <w:t xml:space="preserve"> f</w:t>
      </w:r>
      <w:del w:id="88" w:author="Tony Tong" w:date="2019-08-23T19:11:00Z">
        <w:r w:rsidRPr="000949BF" w:rsidDel="00B64E68">
          <w:rPr>
            <w:lang w:val="en-GB"/>
          </w:rPr>
          <w:delText>al</w:delText>
        </w:r>
      </w:del>
      <w:ins w:id="89" w:author="Tony Tong" w:date="2019-08-23T19:11:00Z">
        <w:r w:rsidR="00B64E68">
          <w:rPr>
            <w:lang w:val="en-GB"/>
          </w:rPr>
          <w:t>el</w:t>
        </w:r>
      </w:ins>
      <w:r w:rsidRPr="000949BF">
        <w:rPr>
          <w:lang w:val="en-GB"/>
        </w:rPr>
        <w:t>l</w:t>
      </w:r>
      <w:del w:id="90" w:author="Tony Tong" w:date="2019-08-23T19:07:00Z">
        <w:r w:rsidRPr="000949BF" w:rsidDel="00B64E68">
          <w:rPr>
            <w:lang w:val="en-GB"/>
          </w:rPr>
          <w:delText>s</w:delText>
        </w:r>
      </w:del>
      <w:r w:rsidRPr="000949BF">
        <w:rPr>
          <w:lang w:val="en-GB"/>
        </w:rPr>
        <w:t xml:space="preserve"> </w:t>
      </w:r>
      <w:del w:id="91" w:author="Tony Tong" w:date="2019-08-23T19:11:00Z">
        <w:r w:rsidRPr="000949BF" w:rsidDel="00B64E68">
          <w:rPr>
            <w:lang w:val="en-GB"/>
          </w:rPr>
          <w:delText xml:space="preserve">in </w:delText>
        </w:r>
      </w:del>
      <w:r w:rsidRPr="000949BF">
        <w:rPr>
          <w:lang w:val="en-GB"/>
        </w:rPr>
        <w:t>asleep again.</w:t>
      </w:r>
      <w:commentRangeEnd w:id="79"/>
      <w:r w:rsidR="00B64E68">
        <w:rPr>
          <w:rStyle w:val="a3"/>
        </w:rPr>
        <w:commentReference w:id="79"/>
      </w:r>
      <w:r w:rsidRPr="000949BF">
        <w:rPr>
          <w:lang w:val="en-GB"/>
        </w:rPr>
        <w:t xml:space="preserve"> By</w:t>
      </w:r>
      <w:r w:rsidR="001224DF" w:rsidRPr="000949BF">
        <w:rPr>
          <w:lang w:val="en-GB"/>
        </w:rPr>
        <w:t xml:space="preserve"> </w:t>
      </w:r>
      <w:ins w:id="92" w:author="Tony Tong" w:date="2019-08-23T19:08:00Z">
        <w:r w:rsidR="00B64E68">
          <w:rPr>
            <w:lang w:val="en-GB"/>
          </w:rPr>
          <w:t xml:space="preserve">capturing photos from </w:t>
        </w:r>
      </w:ins>
      <w:del w:id="93" w:author="Tony Tong" w:date="2019-08-23T19:08:00Z">
        <w:r w:rsidR="001224DF" w:rsidRPr="000949BF" w:rsidDel="00B64E68">
          <w:rPr>
            <w:lang w:val="en-GB"/>
          </w:rPr>
          <w:delText xml:space="preserve">installing </w:delText>
        </w:r>
      </w:del>
      <w:r w:rsidR="001224DF" w:rsidRPr="000949BF">
        <w:rPr>
          <w:lang w:val="en-GB"/>
        </w:rPr>
        <w:t>a</w:t>
      </w:r>
      <w:del w:id="94" w:author="Tony Tong" w:date="2019-08-23T19:04:00Z">
        <w:r w:rsidR="001224DF" w:rsidRPr="000949BF" w:rsidDel="00B64E68">
          <w:rPr>
            <w:lang w:val="en-GB"/>
          </w:rPr>
          <w:delText>n</w:delText>
        </w:r>
      </w:del>
      <w:r w:rsidR="001224DF" w:rsidRPr="000949BF">
        <w:rPr>
          <w:lang w:val="en-GB"/>
        </w:rPr>
        <w:t xml:space="preserve"> micro-ca</w:t>
      </w:r>
      <w:r w:rsidRPr="000949BF">
        <w:rPr>
          <w:lang w:val="en-GB"/>
        </w:rPr>
        <w:t xml:space="preserve">mera </w:t>
      </w:r>
      <w:ins w:id="95" w:author="Tony Tong" w:date="2019-08-23T19:08:00Z">
        <w:r w:rsidR="00B64E68">
          <w:rPr>
            <w:rFonts w:hint="eastAsia"/>
            <w:lang w:val="en-GB"/>
          </w:rPr>
          <w:t>installed</w:t>
        </w:r>
        <w:r w:rsidR="00B64E68">
          <w:rPr>
            <w:lang w:val="en-GB"/>
          </w:rPr>
          <w:t xml:space="preserve"> </w:t>
        </w:r>
      </w:ins>
      <w:r w:rsidR="001224DF" w:rsidRPr="000949BF">
        <w:rPr>
          <w:lang w:val="en-GB"/>
        </w:rPr>
        <w:t xml:space="preserve">on the clock, we can </w:t>
      </w:r>
      <w:del w:id="96" w:author="Tony Tong" w:date="2019-08-23T19:05:00Z">
        <w:r w:rsidR="001224DF" w:rsidRPr="000949BF" w:rsidDel="00B64E68">
          <w:rPr>
            <w:lang w:val="en-GB"/>
          </w:rPr>
          <w:delText xml:space="preserve">comparing </w:delText>
        </w:r>
      </w:del>
      <w:ins w:id="97" w:author="Tony Tong" w:date="2019-08-23T19:05:00Z">
        <w:r w:rsidR="00B64E68" w:rsidRPr="000949BF">
          <w:rPr>
            <w:lang w:val="en-GB"/>
          </w:rPr>
          <w:t>compar</w:t>
        </w:r>
        <w:r w:rsidR="00B64E68">
          <w:rPr>
            <w:lang w:val="en-GB"/>
          </w:rPr>
          <w:t>e</w:t>
        </w:r>
        <w:r w:rsidR="00B64E68" w:rsidRPr="000949BF">
          <w:rPr>
            <w:lang w:val="en-GB"/>
          </w:rPr>
          <w:t xml:space="preserve"> </w:t>
        </w:r>
      </w:ins>
      <w:r w:rsidR="001224DF" w:rsidRPr="000949BF">
        <w:rPr>
          <w:lang w:val="en-GB"/>
        </w:rPr>
        <w:t xml:space="preserve">the </w:t>
      </w:r>
      <w:del w:id="98" w:author="Tony Tong" w:date="2019-08-23T19:08:00Z">
        <w:r w:rsidR="001224DF" w:rsidRPr="000949BF" w:rsidDel="00B64E68">
          <w:rPr>
            <w:lang w:val="en-GB"/>
          </w:rPr>
          <w:delText xml:space="preserve">difference of the sum of the RGB value of all the pixels in the pictures </w:delText>
        </w:r>
      </w:del>
      <w:ins w:id="99" w:author="Tony Tong" w:date="2019-08-23T19:08:00Z">
        <w:r w:rsidR="00B64E68">
          <w:rPr>
            <w:lang w:val="en-GB"/>
          </w:rPr>
          <w:t>Euclidean distance of photos</w:t>
        </w:r>
        <w:r w:rsidR="00B64E68" w:rsidRPr="000949BF">
          <w:rPr>
            <w:lang w:val="en-GB"/>
          </w:rPr>
          <w:t xml:space="preserve"> </w:t>
        </w:r>
      </w:ins>
      <w:r w:rsidR="001224DF" w:rsidRPr="000949BF">
        <w:rPr>
          <w:lang w:val="en-GB"/>
        </w:rPr>
        <w:t xml:space="preserve">taken before and after the alarm </w:t>
      </w:r>
      <w:del w:id="100" w:author="Tony Tong" w:date="2019-08-23T19:08:00Z">
        <w:r w:rsidR="001224DF" w:rsidRPr="000949BF" w:rsidDel="00B64E68">
          <w:rPr>
            <w:lang w:val="en-GB"/>
          </w:rPr>
          <w:delText xml:space="preserve">is </w:delText>
        </w:r>
      </w:del>
      <w:ins w:id="101" w:author="Tony Tong" w:date="2019-08-23T19:08:00Z">
        <w:r w:rsidR="00B64E68">
          <w:rPr>
            <w:lang w:val="en-GB"/>
          </w:rPr>
          <w:t xml:space="preserve">was </w:t>
        </w:r>
      </w:ins>
      <w:del w:id="102" w:author="Tony Tong" w:date="2019-08-23T19:11:00Z">
        <w:r w:rsidR="001224DF" w:rsidRPr="000949BF" w:rsidDel="00B64E68">
          <w:rPr>
            <w:lang w:val="en-GB"/>
          </w:rPr>
          <w:delText>shut by the user</w:delText>
        </w:r>
      </w:del>
      <w:ins w:id="103" w:author="Tony Tong" w:date="2019-08-23T19:11:00Z">
        <w:r w:rsidR="00B64E68">
          <w:rPr>
            <w:lang w:val="en-GB"/>
          </w:rPr>
          <w:t>turned off</w:t>
        </w:r>
      </w:ins>
      <w:r w:rsidR="001224DF" w:rsidRPr="000949BF">
        <w:rPr>
          <w:lang w:val="en-GB"/>
        </w:rPr>
        <w:t xml:space="preserve"> to differentiate whether the user has gotten up. However, how</w:t>
      </w:r>
      <w:ins w:id="104" w:author="Tony Tong" w:date="2019-08-23T20:20:00Z">
        <w:r w:rsidR="009942A4">
          <w:rPr>
            <w:lang w:val="en-GB"/>
          </w:rPr>
          <w:t xml:space="preserve"> do we set an appropriate threshold which</w:t>
        </w:r>
      </w:ins>
      <w:ins w:id="105" w:author="Tony Tong" w:date="2019-08-23T20:21:00Z">
        <w:r w:rsidR="009942A4">
          <w:rPr>
            <w:lang w:val="en-GB"/>
          </w:rPr>
          <w:t xml:space="preserve"> distinguishes whether or not the user is still in bed</w:t>
        </w:r>
      </w:ins>
      <w:del w:id="106" w:author="Tony Tong" w:date="2019-08-23T20:21:00Z">
        <w:r w:rsidR="001224DF" w:rsidRPr="000949BF" w:rsidDel="009942A4">
          <w:rPr>
            <w:lang w:val="en-GB"/>
          </w:rPr>
          <w:delText xml:space="preserve"> much difference is appropriate to say that the user is still on the bed or has leaved the bed</w:delText>
        </w:r>
      </w:del>
      <w:r w:rsidR="001224DF" w:rsidRPr="000949BF">
        <w:rPr>
          <w:lang w:val="en-GB"/>
        </w:rPr>
        <w:t xml:space="preserve"> becomes the highest barrier of my entire program. Sometimes</w:t>
      </w:r>
      <w:del w:id="107" w:author="Tony Tong" w:date="2019-08-23T20:27:00Z">
        <w:r w:rsidR="001224DF" w:rsidRPr="000949BF" w:rsidDel="009942A4">
          <w:rPr>
            <w:lang w:val="en-GB"/>
          </w:rPr>
          <w:delText xml:space="preserve"> when the user </w:delText>
        </w:r>
      </w:del>
      <w:del w:id="108" w:author="Tony Tong" w:date="2019-08-23T20:26:00Z">
        <w:r w:rsidR="001224DF" w:rsidRPr="000949BF" w:rsidDel="009942A4">
          <w:rPr>
            <w:lang w:val="en-GB"/>
          </w:rPr>
          <w:delText xml:space="preserve">shut </w:delText>
        </w:r>
      </w:del>
      <w:del w:id="109" w:author="Tony Tong" w:date="2019-08-23T20:27:00Z">
        <w:r w:rsidR="001224DF" w:rsidRPr="000949BF" w:rsidDel="009942A4">
          <w:rPr>
            <w:lang w:val="en-GB"/>
          </w:rPr>
          <w:delText xml:space="preserve">the alarm, </w:delText>
        </w:r>
      </w:del>
      <w:del w:id="110" w:author="Tony Tong" w:date="2019-08-23T19:22:00Z">
        <w:r w:rsidR="001224DF" w:rsidRPr="000949BF" w:rsidDel="00FB1F53">
          <w:rPr>
            <w:lang w:val="en-GB"/>
          </w:rPr>
          <w:delText>he/she</w:delText>
        </w:r>
      </w:del>
      <w:ins w:id="111" w:author="Tony Tong" w:date="2019-08-23T20:27:00Z">
        <w:r w:rsidR="009942A4">
          <w:rPr>
            <w:lang w:val="en-GB"/>
          </w:rPr>
          <w:t xml:space="preserve"> the user</w:t>
        </w:r>
      </w:ins>
      <w:r w:rsidR="001224DF" w:rsidRPr="000949BF">
        <w:rPr>
          <w:lang w:val="en-GB"/>
        </w:rPr>
        <w:t xml:space="preserve"> </w:t>
      </w:r>
      <w:del w:id="112" w:author="Tony Tong" w:date="2019-08-23T20:26:00Z">
        <w:r w:rsidR="0076210C" w:rsidRPr="000949BF" w:rsidDel="009942A4">
          <w:rPr>
            <w:lang w:val="en-GB"/>
          </w:rPr>
          <w:delText xml:space="preserve">may </w:delText>
        </w:r>
      </w:del>
      <w:ins w:id="113" w:author="Tony Tong" w:date="2019-08-23T20:26:00Z">
        <w:r w:rsidR="009942A4" w:rsidRPr="000949BF">
          <w:rPr>
            <w:lang w:val="en-GB"/>
          </w:rPr>
          <w:t>m</w:t>
        </w:r>
        <w:r w:rsidR="009942A4">
          <w:rPr>
            <w:lang w:val="en-GB"/>
          </w:rPr>
          <w:t>ight</w:t>
        </w:r>
        <w:r w:rsidR="009942A4" w:rsidRPr="000949BF">
          <w:rPr>
            <w:lang w:val="en-GB"/>
          </w:rPr>
          <w:t xml:space="preserve"> </w:t>
        </w:r>
      </w:ins>
      <w:r w:rsidR="0076210C" w:rsidRPr="000949BF">
        <w:rPr>
          <w:lang w:val="en-GB"/>
        </w:rPr>
        <w:t>fall</w:t>
      </w:r>
      <w:r w:rsidR="001224DF" w:rsidRPr="000949BF">
        <w:rPr>
          <w:lang w:val="en-GB"/>
        </w:rPr>
        <w:t xml:space="preserve"> in asleep again </w:t>
      </w:r>
      <w:commentRangeStart w:id="114"/>
      <w:r w:rsidR="001224DF" w:rsidRPr="000949BF">
        <w:rPr>
          <w:lang w:val="en-GB"/>
        </w:rPr>
        <w:t>with a different sleeping position</w:t>
      </w:r>
      <w:ins w:id="115" w:author="Tony Tong" w:date="2019-08-23T20:27:00Z">
        <w:r w:rsidR="009942A4">
          <w:rPr>
            <w:lang w:val="en-GB"/>
          </w:rPr>
          <w:t xml:space="preserve"> after</w:t>
        </w:r>
      </w:ins>
      <w:ins w:id="116" w:author="Tony Tong" w:date="2019-08-23T20:28:00Z">
        <w:r w:rsidR="009942A4">
          <w:rPr>
            <w:lang w:val="en-GB"/>
          </w:rPr>
          <w:t xml:space="preserve"> they</w:t>
        </w:r>
      </w:ins>
      <w:ins w:id="117" w:author="Tony Tong" w:date="2019-08-23T20:27:00Z">
        <w:r w:rsidR="009942A4" w:rsidRPr="000949BF">
          <w:rPr>
            <w:lang w:val="en-GB"/>
          </w:rPr>
          <w:t xml:space="preserve"> </w:t>
        </w:r>
        <w:r w:rsidR="009942A4">
          <w:rPr>
            <w:lang w:val="en-GB"/>
          </w:rPr>
          <w:t>turned off</w:t>
        </w:r>
        <w:r w:rsidR="009942A4" w:rsidRPr="000949BF">
          <w:rPr>
            <w:lang w:val="en-GB"/>
          </w:rPr>
          <w:t xml:space="preserve"> </w:t>
        </w:r>
        <w:r w:rsidR="009942A4" w:rsidRPr="000949BF">
          <w:rPr>
            <w:lang w:val="en-GB"/>
          </w:rPr>
          <w:t>the alarm</w:t>
        </w:r>
        <w:r w:rsidR="009942A4">
          <w:t xml:space="preserve">, </w:t>
        </w:r>
      </w:ins>
      <w:commentRangeEnd w:id="114"/>
      <w:ins w:id="118" w:author="Tony Tong" w:date="2019-08-23T20:30:00Z">
        <w:r w:rsidR="009942A4">
          <w:rPr>
            <w:rStyle w:val="a3"/>
          </w:rPr>
          <w:commentReference w:id="114"/>
        </w:r>
      </w:ins>
      <w:ins w:id="119" w:author="Tony Tong" w:date="2019-08-23T20:27:00Z">
        <w:r w:rsidR="009942A4">
          <w:t>which result</w:t>
        </w:r>
      </w:ins>
      <w:ins w:id="120" w:author="Tony Tong" w:date="2019-08-23T20:28:00Z">
        <w:r w:rsidR="009942A4">
          <w:t>ed into a significant change of the Euclidean distance</w:t>
        </w:r>
      </w:ins>
      <w:del w:id="121" w:author="Tony Tong" w:date="2019-08-23T20:27:00Z">
        <w:r w:rsidR="001224DF" w:rsidRPr="000949BF" w:rsidDel="009942A4">
          <w:rPr>
            <w:lang w:val="en-GB"/>
          </w:rPr>
          <w:delText xml:space="preserve"> </w:delText>
        </w:r>
      </w:del>
      <w:del w:id="122" w:author="Tony Tong" w:date="2019-08-23T20:28:00Z">
        <w:r w:rsidR="001224DF" w:rsidRPr="000949BF" w:rsidDel="009942A4">
          <w:rPr>
            <w:lang w:val="en-GB"/>
          </w:rPr>
          <w:delText xml:space="preserve">and that causes the change of sum of RGB values </w:delText>
        </w:r>
      </w:del>
      <w:ins w:id="123" w:author="Tony Tong" w:date="2019-08-23T20:28:00Z">
        <w:r w:rsidR="009942A4">
          <w:rPr>
            <w:lang w:val="en-GB"/>
          </w:rPr>
          <w:t xml:space="preserve"> </w:t>
        </w:r>
      </w:ins>
      <w:r w:rsidR="001224DF" w:rsidRPr="000949BF">
        <w:rPr>
          <w:lang w:val="en-GB"/>
        </w:rPr>
        <w:t>as well. To address this problem, I took a survey in our grade to a</w:t>
      </w:r>
      <w:r w:rsidR="0076210C" w:rsidRPr="000949BF">
        <w:rPr>
          <w:lang w:val="en-GB"/>
        </w:rPr>
        <w:t>sk students’ roommates to take</w:t>
      </w:r>
      <w:r w:rsidR="001224DF" w:rsidRPr="000949BF">
        <w:rPr>
          <w:lang w:val="en-GB"/>
        </w:rPr>
        <w:t xml:space="preserve"> picture</w:t>
      </w:r>
      <w:r w:rsidR="0076210C" w:rsidRPr="000949BF">
        <w:rPr>
          <w:lang w:val="en-GB"/>
        </w:rPr>
        <w:t>s</w:t>
      </w:r>
      <w:r w:rsidR="001224DF" w:rsidRPr="000949BF">
        <w:rPr>
          <w:lang w:val="en-GB"/>
        </w:rPr>
        <w:t xml:space="preserve"> of </w:t>
      </w:r>
      <w:r w:rsidR="0076210C" w:rsidRPr="000949BF">
        <w:rPr>
          <w:lang w:val="en-GB"/>
        </w:rPr>
        <w:t xml:space="preserve">them when they are still in </w:t>
      </w:r>
      <w:del w:id="124" w:author="Tony Tong" w:date="2019-08-23T20:28:00Z">
        <w:r w:rsidR="0076210C" w:rsidRPr="000949BF" w:rsidDel="009942A4">
          <w:rPr>
            <w:lang w:val="en-GB"/>
          </w:rPr>
          <w:delText xml:space="preserve">asleep </w:delText>
        </w:r>
      </w:del>
      <w:ins w:id="125" w:author="Tony Tong" w:date="2019-08-23T20:28:00Z">
        <w:r w:rsidR="009942A4">
          <w:rPr>
            <w:lang w:val="en-GB"/>
          </w:rPr>
          <w:t>bed</w:t>
        </w:r>
        <w:r w:rsidR="009942A4" w:rsidRPr="000949BF">
          <w:rPr>
            <w:lang w:val="en-GB"/>
          </w:rPr>
          <w:t xml:space="preserve"> </w:t>
        </w:r>
      </w:ins>
      <w:r w:rsidR="0076210C" w:rsidRPr="000949BF">
        <w:rPr>
          <w:lang w:val="en-GB"/>
        </w:rPr>
        <w:t>and the picture when they leave the bed and send those photos to m</w:t>
      </w:r>
      <w:del w:id="126" w:author="Tony Tong" w:date="2019-08-23T20:28:00Z">
        <w:r w:rsidR="0076210C" w:rsidRPr="000949BF" w:rsidDel="009942A4">
          <w:rPr>
            <w:lang w:val="en-GB"/>
          </w:rPr>
          <w:delText>y emails</w:delText>
        </w:r>
      </w:del>
      <w:ins w:id="127" w:author="Tony Tong" w:date="2019-08-23T20:28:00Z">
        <w:r w:rsidR="009942A4">
          <w:rPr>
            <w:lang w:val="en-GB"/>
          </w:rPr>
          <w:t>e</w:t>
        </w:r>
      </w:ins>
      <w:r w:rsidR="0076210C" w:rsidRPr="000949BF">
        <w:rPr>
          <w:lang w:val="en-GB"/>
        </w:rPr>
        <w:t>. After receiving around 100 photos provided from</w:t>
      </w:r>
      <w:del w:id="128" w:author="Tony Tong" w:date="2019-08-23T20:29:00Z">
        <w:r w:rsidR="0076210C" w:rsidRPr="000949BF" w:rsidDel="009942A4">
          <w:rPr>
            <w:lang w:val="en-GB"/>
          </w:rPr>
          <w:delText xml:space="preserve"> all</w:delText>
        </w:r>
      </w:del>
      <w:r w:rsidR="0076210C" w:rsidRPr="000949BF">
        <w:rPr>
          <w:lang w:val="en-GB"/>
        </w:rPr>
        <w:t xml:space="preserve"> my zealous classmates, I wrote a program to get the average percentage difference between the photo when they are in asleep and waked up and leave the bed. The final result of the average difference is about 30%. With this data, my program could perform better on </w:t>
      </w:r>
      <w:del w:id="129" w:author="Tony Tong" w:date="2019-08-23T19:12:00Z">
        <w:r w:rsidR="0076210C" w:rsidRPr="000949BF" w:rsidDel="00B64E68">
          <w:rPr>
            <w:lang w:val="en-GB"/>
          </w:rPr>
          <w:delText xml:space="preserve">recognizing </w:delText>
        </w:r>
      </w:del>
      <w:ins w:id="130" w:author="Tony Tong" w:date="2019-08-23T19:12:00Z">
        <w:r w:rsidR="00B64E68" w:rsidRPr="000949BF">
          <w:rPr>
            <w:lang w:val="en-GB"/>
          </w:rPr>
          <w:t>recogni</w:t>
        </w:r>
        <w:r w:rsidR="00B64E68">
          <w:rPr>
            <w:lang w:val="en-GB"/>
          </w:rPr>
          <w:t>s</w:t>
        </w:r>
        <w:r w:rsidR="00B64E68" w:rsidRPr="000949BF">
          <w:rPr>
            <w:lang w:val="en-GB"/>
          </w:rPr>
          <w:t xml:space="preserve">ing </w:t>
        </w:r>
      </w:ins>
      <w:r w:rsidR="0076210C" w:rsidRPr="000949BF">
        <w:rPr>
          <w:lang w:val="en-GB"/>
        </w:rPr>
        <w:t>whether the user is still on the bed or not. Although the alarming clock is temporarily not possible for me to make, I managed to code the</w:t>
      </w:r>
      <w:r w:rsidR="00705AFF" w:rsidRPr="000949BF">
        <w:rPr>
          <w:lang w:val="en-GB"/>
        </w:rPr>
        <w:t xml:space="preserve"> entire program. </w:t>
      </w:r>
      <w:commentRangeStart w:id="131"/>
      <w:r w:rsidR="00705AFF" w:rsidRPr="000949BF">
        <w:rPr>
          <w:lang w:val="en-GB"/>
        </w:rPr>
        <w:t xml:space="preserve">Moreover, </w:t>
      </w:r>
      <w:r w:rsidR="0076210C" w:rsidRPr="000949BF">
        <w:rPr>
          <w:lang w:val="en-GB"/>
        </w:rPr>
        <w:t xml:space="preserve">I think it is feasible that by </w:t>
      </w:r>
      <w:r w:rsidR="00705AFF" w:rsidRPr="000949BF">
        <w:rPr>
          <w:lang w:val="en-GB"/>
        </w:rPr>
        <w:t xml:space="preserve">upload </w:t>
      </w:r>
      <w:r w:rsidR="0076210C" w:rsidRPr="000949BF">
        <w:rPr>
          <w:lang w:val="en-GB"/>
        </w:rPr>
        <w:t xml:space="preserve">the times </w:t>
      </w:r>
      <w:r w:rsidR="006571B7" w:rsidRPr="000949BF">
        <w:rPr>
          <w:lang w:val="en-GB"/>
        </w:rPr>
        <w:t xml:space="preserve">that </w:t>
      </w:r>
      <w:r w:rsidR="00705AFF" w:rsidRPr="000949BF">
        <w:rPr>
          <w:lang w:val="en-GB"/>
        </w:rPr>
        <w:t>the users fall in asleep again and the time period they sleep, it is achievable to find the best-fit time period for the user to sleep since the better sleeping quality we have, we can be more awake so the times we fall in asleep again would be less.</w:t>
      </w:r>
      <w:commentRangeEnd w:id="131"/>
      <w:r w:rsidR="009942A4">
        <w:rPr>
          <w:rStyle w:val="a3"/>
        </w:rPr>
        <w:commentReference w:id="131"/>
      </w:r>
    </w:p>
    <w:p w14:paraId="5FBF8A5B" w14:textId="730A60A6" w:rsidR="00705AFF" w:rsidRPr="000949BF" w:rsidRDefault="00705AFF" w:rsidP="00AE19D8">
      <w:pPr>
        <w:tabs>
          <w:tab w:val="left" w:pos="3456"/>
        </w:tabs>
        <w:rPr>
          <w:lang w:val="en-GB"/>
        </w:rPr>
      </w:pPr>
    </w:p>
    <w:p w14:paraId="7858C580" w14:textId="17D3D4E2" w:rsidR="009942A4" w:rsidRDefault="00E41E38" w:rsidP="00AE19D8">
      <w:pPr>
        <w:tabs>
          <w:tab w:val="left" w:pos="3456"/>
        </w:tabs>
        <w:rPr>
          <w:ins w:id="132" w:author="Tony Tong" w:date="2019-08-23T20:31:00Z"/>
          <w:lang w:val="en-GB"/>
        </w:rPr>
      </w:pPr>
      <w:r w:rsidRPr="000949BF">
        <w:rPr>
          <w:lang w:val="en-GB"/>
        </w:rPr>
        <w:t>Though</w:t>
      </w:r>
      <w:r w:rsidR="0002671E" w:rsidRPr="000949BF">
        <w:rPr>
          <w:lang w:val="en-GB"/>
        </w:rPr>
        <w:t xml:space="preserve"> my learning</w:t>
      </w:r>
      <w:r w:rsidRPr="000949BF">
        <w:rPr>
          <w:lang w:val="en-GB"/>
        </w:rPr>
        <w:t xml:space="preserve"> experience</w:t>
      </w:r>
      <w:r w:rsidR="0002671E" w:rsidRPr="000949BF">
        <w:rPr>
          <w:lang w:val="en-GB"/>
        </w:rPr>
        <w:t xml:space="preserve"> in computer science, </w:t>
      </w:r>
      <w:r w:rsidRPr="000949BF">
        <w:rPr>
          <w:lang w:val="en-GB"/>
        </w:rPr>
        <w:t>I feel that those well-designed algorithms, complex but delicate logic and all other fascinating stuff in computer science become more and more attractive. Every time when I really understand the reason why computer scientists set things up like what they shows, I would be impressed. I believe my study in university could give me guidance to further exploration in computer science.</w:t>
      </w:r>
    </w:p>
    <w:p w14:paraId="349AB101" w14:textId="77777777" w:rsidR="009942A4" w:rsidRDefault="009942A4">
      <w:pPr>
        <w:widowControl/>
        <w:jc w:val="left"/>
        <w:rPr>
          <w:ins w:id="133" w:author="Tony Tong" w:date="2019-08-23T20:31:00Z"/>
          <w:lang w:val="en-GB"/>
        </w:rPr>
      </w:pPr>
      <w:ins w:id="134" w:author="Tony Tong" w:date="2019-08-23T20:31:00Z">
        <w:r>
          <w:rPr>
            <w:lang w:val="en-GB"/>
          </w:rPr>
          <w:br w:type="page"/>
        </w:r>
      </w:ins>
    </w:p>
    <w:p w14:paraId="51C1EDFD" w14:textId="6DFC03FB" w:rsidR="009942A4" w:rsidRPr="000949BF" w:rsidRDefault="009942A4" w:rsidP="00AE19D8">
      <w:pPr>
        <w:tabs>
          <w:tab w:val="left" w:pos="3456"/>
        </w:tabs>
        <w:rPr>
          <w:rFonts w:hint="eastAsia"/>
          <w:lang w:val="en-GB"/>
        </w:rPr>
      </w:pPr>
      <w:ins w:id="135" w:author="Tony Tong" w:date="2019-08-23T20:31:00Z">
        <w:r>
          <w:rPr>
            <w:rFonts w:hint="eastAsia"/>
            <w:lang w:val="en-GB"/>
          </w:rPr>
          <w:lastRenderedPageBreak/>
          <w:t>基本上有几段再改一点内容，整体框架就可以确定下来了。然后我们</w:t>
        </w:r>
      </w:ins>
      <w:ins w:id="136" w:author="Tony Tong" w:date="2019-08-23T20:32:00Z">
        <w:r>
          <w:rPr>
            <w:rFonts w:hint="eastAsia"/>
            <w:lang w:val="en-GB"/>
          </w:rPr>
          <w:t>再来润色句子、调整一下段落间的结构关系，然后再删除一些不必要的内容。最后就可以定稿了。</w:t>
        </w:r>
      </w:ins>
      <w:bookmarkStart w:id="137" w:name="_GoBack"/>
      <w:bookmarkEnd w:id="137"/>
    </w:p>
    <w:sectPr w:rsidR="009942A4" w:rsidRPr="000949BF" w:rsidSect="00FA5D1F">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Tony Tong" w:date="2019-08-23T10:48:00Z" w:initials="TT">
    <w:p w14:paraId="4B9FEFEA" w14:textId="6F7E25E5" w:rsidR="0073488A" w:rsidRDefault="0073488A">
      <w:pPr>
        <w:pStyle w:val="a4"/>
      </w:pPr>
      <w:r>
        <w:rPr>
          <w:rStyle w:val="a3"/>
        </w:rPr>
        <w:annotationRef/>
      </w:r>
      <w:r>
        <w:rPr>
          <w:rFonts w:hint="eastAsia"/>
        </w:rPr>
        <w:t>这一部分意义不大</w:t>
      </w:r>
    </w:p>
  </w:comment>
  <w:comment w:id="0" w:author="Tony Tong" w:date="2019-08-23T10:47:00Z" w:initials="TT">
    <w:p w14:paraId="24894D63" w14:textId="3A398494" w:rsidR="0073488A" w:rsidRDefault="0073488A">
      <w:pPr>
        <w:pStyle w:val="a4"/>
      </w:pPr>
      <w:r>
        <w:rPr>
          <w:rStyle w:val="a3"/>
        </w:rPr>
        <w:annotationRef/>
      </w:r>
      <w:r>
        <w:rPr>
          <w:rFonts w:hint="eastAsia"/>
        </w:rPr>
        <w:t>我觉得你第一段需要改一改，写的不是特别好。</w:t>
      </w:r>
    </w:p>
  </w:comment>
  <w:comment w:id="7" w:author="Tony Tong" w:date="2019-08-23T10:48:00Z" w:initials="TT">
    <w:p w14:paraId="47F64B21" w14:textId="4C36F145" w:rsidR="0073488A" w:rsidRDefault="0073488A">
      <w:pPr>
        <w:pStyle w:val="a4"/>
      </w:pPr>
      <w:r>
        <w:rPr>
          <w:rStyle w:val="a3"/>
        </w:rPr>
        <w:annotationRef/>
      </w:r>
      <w:r>
        <w:rPr>
          <w:rFonts w:hint="eastAsia"/>
        </w:rPr>
        <w:t>这一句稍微扩展一下，写点比如你从最简单的</w:t>
      </w:r>
      <w:r>
        <w:rPr>
          <w:rFonts w:hint="eastAsia"/>
        </w:rPr>
        <w:t>hello</w:t>
      </w:r>
      <w:r>
        <w:t xml:space="preserve"> </w:t>
      </w:r>
      <w:r>
        <w:rPr>
          <w:rFonts w:hint="eastAsia"/>
        </w:rPr>
        <w:t>world</w:t>
      </w:r>
      <w:r>
        <w:rPr>
          <w:rFonts w:hint="eastAsia"/>
        </w:rPr>
        <w:t>到编一些更复杂的程序，在这个过程中你对计算机的兴趣和热情逐渐搭建起来</w:t>
      </w:r>
    </w:p>
  </w:comment>
  <w:comment w:id="40" w:author="Tony Tong" w:date="2019-08-23T11:41:00Z" w:initials="TT">
    <w:p w14:paraId="06D0F659" w14:textId="110314C9" w:rsidR="00D43966" w:rsidRDefault="00D43966">
      <w:pPr>
        <w:pStyle w:val="a4"/>
      </w:pPr>
      <w:r>
        <w:rPr>
          <w:rStyle w:val="a3"/>
        </w:rPr>
        <w:annotationRef/>
      </w:r>
      <w:r>
        <w:rPr>
          <w:rFonts w:hint="eastAsia"/>
        </w:rPr>
        <w:t>换点别的例子</w:t>
      </w:r>
    </w:p>
  </w:comment>
  <w:comment w:id="52" w:author="Tony Tong" w:date="2019-08-23T16:21:00Z" w:initials="TT">
    <w:p w14:paraId="03DC7B65" w14:textId="05183B1F" w:rsidR="000949BF" w:rsidRDefault="000949BF">
      <w:pPr>
        <w:pStyle w:val="a4"/>
      </w:pPr>
      <w:r>
        <w:rPr>
          <w:rStyle w:val="a3"/>
        </w:rPr>
        <w:annotationRef/>
      </w:r>
      <w:r>
        <w:rPr>
          <w:rFonts w:hint="eastAsia"/>
        </w:rPr>
        <w:t>这一段我觉的不太好，建议删掉</w:t>
      </w:r>
    </w:p>
  </w:comment>
  <w:comment w:id="76" w:author="Tony Tong" w:date="2019-08-23T17:06:00Z" w:initials="TT">
    <w:p w14:paraId="7F9398FE" w14:textId="3F7DA8A1" w:rsidR="00234B84" w:rsidRDefault="00234B84">
      <w:pPr>
        <w:pStyle w:val="a4"/>
        <w:rPr>
          <w:rFonts w:hint="eastAsia"/>
        </w:rPr>
      </w:pPr>
      <w:r>
        <w:rPr>
          <w:rStyle w:val="a3"/>
        </w:rPr>
        <w:annotationRef/>
      </w:r>
      <w:r>
        <w:rPr>
          <w:rFonts w:hint="eastAsia"/>
        </w:rPr>
        <w:t>你这里仅仅是把这个问题是什么给描述了一下，但是你需要写一些你的分析，比如这个问题是个</w:t>
      </w:r>
      <w:r>
        <w:rPr>
          <w:rFonts w:hint="eastAsia"/>
        </w:rPr>
        <w:t>DP o</w:t>
      </w:r>
      <w:r>
        <w:t>r whatever</w:t>
      </w:r>
      <w:r>
        <w:rPr>
          <w:rFonts w:hint="eastAsia"/>
        </w:rPr>
        <w:t>。然后你说通过这个问题你学会了这个算法什么的</w:t>
      </w:r>
    </w:p>
  </w:comment>
  <w:comment w:id="78" w:author="Tony Tong" w:date="2019-08-23T17:09:00Z" w:initials="TT">
    <w:p w14:paraId="52BAEE8C" w14:textId="40EDEBE5" w:rsidR="00234B84" w:rsidRDefault="00234B84">
      <w:pPr>
        <w:pStyle w:val="a4"/>
      </w:pPr>
      <w:r>
        <w:rPr>
          <w:rStyle w:val="a3"/>
        </w:rPr>
        <w:annotationRef/>
      </w:r>
      <w:r>
        <w:t>Which project?</w:t>
      </w:r>
    </w:p>
  </w:comment>
  <w:comment w:id="79" w:author="Tony Tong" w:date="2019-08-23T19:07:00Z" w:initials="TT">
    <w:p w14:paraId="2517B31D" w14:textId="5AAA1410" w:rsidR="00B64E68" w:rsidRDefault="00B64E68">
      <w:pPr>
        <w:pStyle w:val="a4"/>
      </w:pPr>
      <w:r>
        <w:rPr>
          <w:rStyle w:val="a3"/>
        </w:rPr>
        <w:annotationRef/>
      </w:r>
      <w:r>
        <w:rPr>
          <w:rFonts w:hint="eastAsia"/>
        </w:rPr>
        <w:t>这一段的开头句需要改，现在非常的突兀，跟上文衔接不够好</w:t>
      </w:r>
    </w:p>
  </w:comment>
  <w:comment w:id="114" w:author="Tony Tong" w:date="2019-08-23T20:30:00Z" w:initials="TT">
    <w:p w14:paraId="1D3B434E" w14:textId="2B933C36" w:rsidR="009942A4" w:rsidRDefault="009942A4">
      <w:pPr>
        <w:pStyle w:val="a4"/>
        <w:rPr>
          <w:rFonts w:hint="eastAsia"/>
        </w:rPr>
      </w:pPr>
      <w:r>
        <w:rPr>
          <w:rStyle w:val="a3"/>
        </w:rPr>
        <w:annotationRef/>
      </w:r>
      <w:r>
        <w:rPr>
          <w:rFonts w:hint="eastAsia"/>
        </w:rPr>
        <w:t>还有可能是照片明暗变化</w:t>
      </w:r>
    </w:p>
  </w:comment>
  <w:comment w:id="131" w:author="Tony Tong" w:date="2019-08-23T20:29:00Z" w:initials="TT">
    <w:p w14:paraId="4EBFD464" w14:textId="0CF7E5E5" w:rsidR="009942A4" w:rsidRDefault="009942A4">
      <w:pPr>
        <w:pStyle w:val="a4"/>
        <w:rPr>
          <w:rFonts w:hint="eastAsia"/>
        </w:rPr>
      </w:pPr>
      <w:r>
        <w:rPr>
          <w:rStyle w:val="a3"/>
        </w:rPr>
        <w:annotationRef/>
      </w:r>
      <w:r>
        <w:rPr>
          <w:rFonts w:hint="eastAsia"/>
        </w:rPr>
        <w:t>这个地方可能写用</w:t>
      </w:r>
      <w:r>
        <w:rPr>
          <w:rFonts w:hint="eastAsia"/>
        </w:rPr>
        <w:t>c</w:t>
      </w:r>
      <w:r>
        <w:t>omputer vision</w:t>
      </w:r>
      <w:r>
        <w:rPr>
          <w:rFonts w:hint="eastAsia"/>
        </w:rPr>
        <w:t>的方法会更好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9FEFEA" w15:done="0"/>
  <w15:commentEx w15:paraId="24894D63" w15:done="0"/>
  <w15:commentEx w15:paraId="47F64B21" w15:done="0"/>
  <w15:commentEx w15:paraId="06D0F659" w15:done="0"/>
  <w15:commentEx w15:paraId="03DC7B65" w15:done="0"/>
  <w15:commentEx w15:paraId="7F9398FE" w15:done="0"/>
  <w15:commentEx w15:paraId="52BAEE8C" w15:done="0"/>
  <w15:commentEx w15:paraId="2517B31D" w15:done="0"/>
  <w15:commentEx w15:paraId="1D3B434E" w15:done="0"/>
  <w15:commentEx w15:paraId="4EBFD4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9FEFEA" w16cid:durableId="210A4307"/>
  <w16cid:commentId w16cid:paraId="24894D63" w16cid:durableId="210A42DC"/>
  <w16cid:commentId w16cid:paraId="47F64B21" w16cid:durableId="210A4318"/>
  <w16cid:commentId w16cid:paraId="06D0F659" w16cid:durableId="210A4F4E"/>
  <w16cid:commentId w16cid:paraId="03DC7B65" w16cid:durableId="210A9105"/>
  <w16cid:commentId w16cid:paraId="7F9398FE" w16cid:durableId="210A9B8B"/>
  <w16cid:commentId w16cid:paraId="52BAEE8C" w16cid:durableId="210A9C48"/>
  <w16cid:commentId w16cid:paraId="2517B31D" w16cid:durableId="210AB7ED"/>
  <w16cid:commentId w16cid:paraId="1D3B434E" w16cid:durableId="210ACB5C"/>
  <w16cid:commentId w16cid:paraId="4EBFD464" w16cid:durableId="210ACB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ny Tong">
    <w15:presenceInfo w15:providerId="Windows Live" w15:userId="58af6b29c5f9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oNotDisplayPageBoundaries/>
  <w:bordersDoNotSurroundHeader/>
  <w:bordersDoNotSurroundFooter/>
  <w:proofState w:spelling="clean"/>
  <w:trackRevision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6B8C"/>
    <w:rsid w:val="0002671E"/>
    <w:rsid w:val="00064F9C"/>
    <w:rsid w:val="000857CE"/>
    <w:rsid w:val="000863FE"/>
    <w:rsid w:val="000949BF"/>
    <w:rsid w:val="000D0CB9"/>
    <w:rsid w:val="001224DF"/>
    <w:rsid w:val="001A50F4"/>
    <w:rsid w:val="001C11A6"/>
    <w:rsid w:val="00234B84"/>
    <w:rsid w:val="002360A8"/>
    <w:rsid w:val="00236A3A"/>
    <w:rsid w:val="002D1A05"/>
    <w:rsid w:val="002E092E"/>
    <w:rsid w:val="003563B3"/>
    <w:rsid w:val="003B57CF"/>
    <w:rsid w:val="00461E07"/>
    <w:rsid w:val="004730C5"/>
    <w:rsid w:val="0049334F"/>
    <w:rsid w:val="00510B6F"/>
    <w:rsid w:val="00512DEB"/>
    <w:rsid w:val="00585D95"/>
    <w:rsid w:val="005F5275"/>
    <w:rsid w:val="006571B7"/>
    <w:rsid w:val="006B4FE4"/>
    <w:rsid w:val="006D77E4"/>
    <w:rsid w:val="00705AFF"/>
    <w:rsid w:val="007125A8"/>
    <w:rsid w:val="007152D5"/>
    <w:rsid w:val="0073488A"/>
    <w:rsid w:val="0076210C"/>
    <w:rsid w:val="007650FB"/>
    <w:rsid w:val="007B193C"/>
    <w:rsid w:val="007E3221"/>
    <w:rsid w:val="00825BB2"/>
    <w:rsid w:val="00950372"/>
    <w:rsid w:val="009942A4"/>
    <w:rsid w:val="009B7651"/>
    <w:rsid w:val="009D74B8"/>
    <w:rsid w:val="00AE19D8"/>
    <w:rsid w:val="00AF6B8C"/>
    <w:rsid w:val="00B64E68"/>
    <w:rsid w:val="00BE131B"/>
    <w:rsid w:val="00C4705B"/>
    <w:rsid w:val="00CC3DC2"/>
    <w:rsid w:val="00CE1373"/>
    <w:rsid w:val="00CE5031"/>
    <w:rsid w:val="00D16B8C"/>
    <w:rsid w:val="00D43966"/>
    <w:rsid w:val="00D713A3"/>
    <w:rsid w:val="00D9006E"/>
    <w:rsid w:val="00E41E38"/>
    <w:rsid w:val="00E56208"/>
    <w:rsid w:val="00E8731E"/>
    <w:rsid w:val="00E97687"/>
    <w:rsid w:val="00F07E25"/>
    <w:rsid w:val="00F15688"/>
    <w:rsid w:val="00F80116"/>
    <w:rsid w:val="00FA5D1F"/>
    <w:rsid w:val="00FB1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B333D9"/>
  <w14:defaultImageDpi w14:val="330"/>
  <w15:docId w15:val="{52E724AD-A615-479B-A2CE-F98300EE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73488A"/>
    <w:rPr>
      <w:sz w:val="21"/>
      <w:szCs w:val="21"/>
    </w:rPr>
  </w:style>
  <w:style w:type="paragraph" w:styleId="a4">
    <w:name w:val="annotation text"/>
    <w:basedOn w:val="a"/>
    <w:link w:val="a5"/>
    <w:uiPriority w:val="99"/>
    <w:semiHidden/>
    <w:unhideWhenUsed/>
    <w:rsid w:val="0073488A"/>
    <w:pPr>
      <w:jc w:val="left"/>
    </w:pPr>
  </w:style>
  <w:style w:type="character" w:customStyle="1" w:styleId="a5">
    <w:name w:val="批注文字 字符"/>
    <w:basedOn w:val="a0"/>
    <w:link w:val="a4"/>
    <w:uiPriority w:val="99"/>
    <w:semiHidden/>
    <w:rsid w:val="0073488A"/>
  </w:style>
  <w:style w:type="paragraph" w:styleId="a6">
    <w:name w:val="annotation subject"/>
    <w:basedOn w:val="a4"/>
    <w:next w:val="a4"/>
    <w:link w:val="a7"/>
    <w:uiPriority w:val="99"/>
    <w:semiHidden/>
    <w:unhideWhenUsed/>
    <w:rsid w:val="0073488A"/>
    <w:rPr>
      <w:b/>
      <w:bCs/>
    </w:rPr>
  </w:style>
  <w:style w:type="character" w:customStyle="1" w:styleId="a7">
    <w:name w:val="批注主题 字符"/>
    <w:basedOn w:val="a5"/>
    <w:link w:val="a6"/>
    <w:uiPriority w:val="99"/>
    <w:semiHidden/>
    <w:rsid w:val="0073488A"/>
    <w:rPr>
      <w:b/>
      <w:bCs/>
    </w:rPr>
  </w:style>
  <w:style w:type="paragraph" w:styleId="a8">
    <w:name w:val="Balloon Text"/>
    <w:basedOn w:val="a"/>
    <w:link w:val="a9"/>
    <w:uiPriority w:val="99"/>
    <w:semiHidden/>
    <w:unhideWhenUsed/>
    <w:rsid w:val="0073488A"/>
    <w:rPr>
      <w:sz w:val="18"/>
      <w:szCs w:val="18"/>
    </w:rPr>
  </w:style>
  <w:style w:type="character" w:customStyle="1" w:styleId="a9">
    <w:name w:val="批注框文本 字符"/>
    <w:basedOn w:val="a0"/>
    <w:link w:val="a8"/>
    <w:uiPriority w:val="99"/>
    <w:semiHidden/>
    <w:rsid w:val="007348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856</TotalTime>
  <Pages>3</Pages>
  <Words>1204</Words>
  <Characters>5579</Characters>
  <Application>Microsoft Office Word</Application>
  <DocSecurity>0</DocSecurity>
  <Lines>96</Lines>
  <Paragraphs>11</Paragraphs>
  <ScaleCrop>false</ScaleCrop>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雪球 金</dc:creator>
  <cp:keywords/>
  <dc:description/>
  <cp:lastModifiedBy>Tony Tong</cp:lastModifiedBy>
  <cp:revision>14</cp:revision>
  <dcterms:created xsi:type="dcterms:W3CDTF">2019-07-23T08:04:00Z</dcterms:created>
  <dcterms:modified xsi:type="dcterms:W3CDTF">2019-08-23T19:32:00Z</dcterms:modified>
</cp:coreProperties>
</file>