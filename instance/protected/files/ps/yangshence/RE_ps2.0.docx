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767FD" w14:textId="77777777" w:rsidR="004A2532" w:rsidRPr="002D46E8" w:rsidRDefault="004A2532" w:rsidP="00D93C08">
      <w:pPr>
        <w:pStyle w:val="Body"/>
      </w:pPr>
    </w:p>
    <w:p w14:paraId="55FD1AF8" w14:textId="23710904" w:rsidR="004A2532" w:rsidRPr="002D46E8" w:rsidRDefault="003B565B" w:rsidP="00D93C08">
      <w:pPr>
        <w:pStyle w:val="Body"/>
      </w:pPr>
      <w:del w:id="0" w:author="ysc" w:date="2019-09-07T10:09:00Z">
        <w:r w:rsidRPr="002D46E8">
          <w:delText xml:space="preserve">  Without</w:delText>
        </w:r>
      </w:del>
      <w:ins w:id="1" w:author="ysc" w:date="2019-09-07T10:09:00Z">
        <w:r w:rsidRPr="002D46E8">
          <w:t xml:space="preserve">I decided to apply Business initially, </w:t>
        </w:r>
      </w:ins>
      <w:r w:rsidR="002D46E8" w:rsidRPr="002D46E8">
        <w:t>without</w:t>
      </w:r>
      <w:r w:rsidRPr="002D46E8">
        <w:t xml:space="preserve"> a deep understanding of the subject</w:t>
      </w:r>
      <w:del w:id="2" w:author="ysc" w:date="2019-09-07T10:09:00Z">
        <w:r w:rsidRPr="002D46E8">
          <w:delText xml:space="preserve"> , I decided to apply business initially.</w:delText>
        </w:r>
      </w:del>
      <w:ins w:id="3" w:author="ysc" w:date="2019-09-07T10:09:00Z">
        <w:r w:rsidRPr="002D46E8">
          <w:t>.</w:t>
        </w:r>
      </w:ins>
      <w:r w:rsidRPr="002D46E8">
        <w:rPr>
          <w:rPrChange w:id="4" w:author="ysc" w:date="2019-09-07T10:09:00Z">
            <w:rPr>
              <w:lang w:val="en-US"/>
            </w:rPr>
          </w:rPrChange>
        </w:rPr>
        <w:t xml:space="preserve"> </w:t>
      </w:r>
      <w:proofErr w:type="gramStart"/>
      <w:r w:rsidRPr="002D46E8">
        <w:t>However</w:t>
      </w:r>
      <w:proofErr w:type="gramEnd"/>
      <w:r w:rsidRPr="002D46E8">
        <w:t xml:space="preserve"> after Having studied </w:t>
      </w:r>
      <w:del w:id="5" w:author="ysc" w:date="2019-09-07T10:09:00Z">
        <w:r w:rsidRPr="002D46E8">
          <w:delText xml:space="preserve">economics </w:delText>
        </w:r>
      </w:del>
      <w:r w:rsidR="002D46E8" w:rsidRPr="002D46E8">
        <w:t>Economics, I</w:t>
      </w:r>
      <w:r w:rsidRPr="002D46E8">
        <w:t xml:space="preserve"> felt like this subject requires a lot of memorization and</w:t>
      </w:r>
      <w:del w:id="6" w:author="ysc" w:date="2019-09-07T10:09:00Z">
        <w:r w:rsidRPr="002D46E8">
          <w:delText xml:space="preserve"> the</w:delText>
        </w:r>
      </w:del>
      <w:r w:rsidRPr="002D46E8">
        <w:t xml:space="preserve"> the theories being taught are far from the reality and often rarely offer little insight into how the real business are conducted. Later I found out that, it is the pitfall for the subject as a the whole</w:t>
      </w:r>
      <w:del w:id="7" w:author="ysc" w:date="2019-09-07T10:09:00Z">
        <w:r w:rsidRPr="002D46E8">
          <w:delText xml:space="preserve"> </w:delText>
        </w:r>
      </w:del>
      <w:r w:rsidRPr="002D46E8">
        <w:t>, so I gradually lost interests.</w:t>
      </w:r>
    </w:p>
    <w:p w14:paraId="6A006F90" w14:textId="77777777" w:rsidR="004A2532" w:rsidRPr="002D46E8" w:rsidRDefault="004A2532" w:rsidP="00D93C08">
      <w:pPr>
        <w:pStyle w:val="Body"/>
      </w:pPr>
    </w:p>
    <w:p w14:paraId="2DC4CE7D" w14:textId="4BCF3CAD" w:rsidR="004A2532" w:rsidRPr="002D46E8" w:rsidRDefault="003B565B" w:rsidP="00D93C08">
      <w:pPr>
        <w:pStyle w:val="Body"/>
      </w:pPr>
      <w:r w:rsidRPr="002D46E8">
        <w:t>While in the summer of 2018</w:t>
      </w:r>
      <w:del w:id="8" w:author="ysc" w:date="2019-09-07T10:09:00Z">
        <w:r w:rsidRPr="002D46E8">
          <w:delText xml:space="preserve"> </w:delText>
        </w:r>
      </w:del>
      <w:r w:rsidRPr="002D46E8">
        <w:t xml:space="preserve">, I attended a </w:t>
      </w:r>
      <w:r w:rsidR="002D46E8" w:rsidRPr="002D46E8">
        <w:t>summer</w:t>
      </w:r>
      <w:r w:rsidRPr="002D46E8">
        <w:rPr>
          <w:rPrChange w:id="9" w:author="ysc" w:date="2019-09-07T10:09:00Z">
            <w:rPr>
              <w:lang w:val="zh-CN"/>
            </w:rPr>
          </w:rPrChange>
        </w:rPr>
        <w:t xml:space="preserve"> </w:t>
      </w:r>
      <w:r w:rsidRPr="002D46E8">
        <w:t xml:space="preserve">school regarding to </w:t>
      </w:r>
      <w:del w:id="10" w:author="ysc" w:date="2019-09-07T10:09:00Z">
        <w:r w:rsidRPr="002D46E8">
          <w:delText xml:space="preserve">the computer science in the cambridge this </w:delText>
        </w:r>
      </w:del>
      <w:ins w:id="11" w:author="ysc" w:date="2019-09-07T10:09:00Z">
        <w:r w:rsidRPr="002D46E8">
          <w:t xml:space="preserve">Computer Science at University of Cambridge, which </w:t>
        </w:r>
      </w:ins>
      <w:r w:rsidRPr="002D46E8">
        <w:t xml:space="preserve">was my first time </w:t>
      </w:r>
      <w:del w:id="12" w:author="ysc" w:date="2019-09-07T10:09:00Z">
        <w:r w:rsidRPr="002D46E8">
          <w:delText>experimenting</w:delText>
        </w:r>
      </w:del>
      <w:ins w:id="13" w:author="ysc" w:date="2019-09-07T10:09:00Z">
        <w:r w:rsidRPr="002D46E8">
          <w:t xml:space="preserve">experience </w:t>
        </w:r>
      </w:ins>
      <w:r w:rsidRPr="002D46E8">
        <w:t xml:space="preserve">programming and I was strongly attracted by the creative </w:t>
      </w:r>
      <w:del w:id="14" w:author="ysc" w:date="2019-09-07T10:09:00Z">
        <w:r w:rsidRPr="002D46E8">
          <w:delText>logics</w:delText>
        </w:r>
      </w:del>
      <w:ins w:id="15" w:author="ysc" w:date="2019-09-07T10:09:00Z">
        <w:r w:rsidRPr="002D46E8">
          <w:t>logic</w:t>
        </w:r>
      </w:ins>
      <w:r w:rsidRPr="002D46E8">
        <w:t xml:space="preserve"> and the innovative spirit among the computer science courses. I was so impressed about the different methods to print out </w:t>
      </w:r>
      <w:r w:rsidR="002D46E8" w:rsidRPr="002D46E8">
        <w:t>Fibonacci</w:t>
      </w:r>
      <w:r w:rsidRPr="002D46E8">
        <w:t xml:space="preserve"> numbers</w:t>
      </w:r>
      <w:del w:id="16" w:author="ysc" w:date="2019-09-07T10:09:00Z">
        <w:r w:rsidRPr="002D46E8">
          <w:delText xml:space="preserve"> </w:delText>
        </w:r>
      </w:del>
      <w:r w:rsidRPr="002D46E8">
        <w:t>. The first one that came up in my mind is using recursion</w:t>
      </w:r>
      <w:del w:id="17" w:author="ysc" w:date="2019-09-07T10:09:00Z">
        <w:r w:rsidRPr="002D46E8">
          <w:delText xml:space="preserve"> .We first create a function called fib(n) , n is the nth fibonacci numbers that we want to print out.</w:delText>
        </w:r>
      </w:del>
      <w:ins w:id="18" w:author="ysc" w:date="2019-09-07T10:09:00Z">
        <w:r w:rsidRPr="002D46E8">
          <w:t>.</w:t>
        </w:r>
      </w:ins>
      <w:r w:rsidRPr="002D46E8">
        <w:t xml:space="preserve"> </w:t>
      </w:r>
      <w:del w:id="19" w:author="ysc" w:date="2019-09-07T10:09:00Z">
        <w:r w:rsidRPr="002D46E8">
          <w:delText xml:space="preserve">Finally, we used for loop to get ascending number of n and finally printed out  fib(n). </w:delText>
        </w:r>
      </w:del>
      <w:r w:rsidR="002D46E8" w:rsidRPr="002D46E8">
        <w:t>However,</w:t>
      </w:r>
      <w:del w:id="20" w:author="ysc" w:date="2019-09-07T10:09:00Z">
        <w:r w:rsidRPr="002D46E8">
          <w:delText xml:space="preserve"> </w:delText>
        </w:r>
      </w:del>
      <w:r w:rsidRPr="002D46E8">
        <w:t xml:space="preserve"> </w:t>
      </w:r>
      <w:commentRangeStart w:id="21"/>
      <w:r w:rsidRPr="002D46E8">
        <w:t>I reali</w:t>
      </w:r>
      <w:r w:rsidR="002D46E8">
        <w:t>s</w:t>
      </w:r>
      <w:r w:rsidRPr="002D46E8">
        <w:t xml:space="preserve">ed that </w:t>
      </w:r>
      <w:del w:id="22" w:author="ysc" w:date="2019-09-07T10:09:00Z">
        <w:r w:rsidRPr="002D46E8">
          <w:delText xml:space="preserve">the </w:delText>
        </w:r>
      </w:del>
      <w:r w:rsidRPr="002D46E8">
        <w:t xml:space="preserve">recursive calls take up too much memory space and </w:t>
      </w:r>
      <w:del w:id="23" w:author="ysc" w:date="2019-09-07T10:09:00Z">
        <w:r w:rsidRPr="002D46E8">
          <w:delText>it’s</w:delText>
        </w:r>
      </w:del>
      <w:ins w:id="24" w:author="ysc" w:date="2019-09-07T10:09:00Z">
        <w:r w:rsidRPr="002D46E8">
          <w:t>there are too much repetitive operations</w:t>
        </w:r>
      </w:ins>
      <w:commentRangeEnd w:id="21"/>
      <w:r w:rsidR="002D46E8">
        <w:rPr>
          <w:rStyle w:val="a7"/>
          <w:rFonts w:ascii="Times New Roman" w:hAnsi="Times New Roman" w:cs="Times New Roman"/>
          <w:color w:val="auto"/>
          <w:lang w:val="en-US" w:eastAsia="en-US"/>
        </w:rPr>
        <w:commentReference w:id="21"/>
      </w:r>
      <w:ins w:id="25" w:author="ysc" w:date="2019-09-07T10:09:00Z">
        <w:r w:rsidRPr="002D46E8">
          <w:t>. It’s</w:t>
        </w:r>
      </w:ins>
      <w:r w:rsidRPr="002D46E8">
        <w:t xml:space="preserve"> time </w:t>
      </w:r>
      <w:r w:rsidR="002D46E8">
        <w:t>complexity</w:t>
      </w:r>
      <w:r w:rsidRPr="002D46E8">
        <w:t xml:space="preserve"> </w:t>
      </w:r>
      <w:del w:id="26" w:author="ysc" w:date="2019-09-07T10:09:00Z">
        <w:r w:rsidRPr="002D46E8">
          <w:delText>is 1.618</w:delText>
        </w:r>
      </w:del>
      <w:ins w:id="27" w:author="ysc" w:date="2019-09-07T10:09:00Z">
        <w:r w:rsidRPr="002D46E8">
          <w:t>can be represented by a tree</w:t>
        </w:r>
      </w:ins>
      <w:r w:rsidR="002D46E8">
        <w:t>. T</w:t>
      </w:r>
      <w:ins w:id="28" w:author="ysc" w:date="2019-09-07T10:09:00Z">
        <w:r w:rsidRPr="002D46E8">
          <w:t xml:space="preserve">here are n layers, so the maximum number of </w:t>
        </w:r>
      </w:ins>
      <w:r w:rsidR="002D46E8">
        <w:t>nodes</w:t>
      </w:r>
      <w:ins w:id="29" w:author="ysc" w:date="2019-09-07T10:09:00Z">
        <w:r w:rsidRPr="002D46E8">
          <w:t xml:space="preserve"> is </w:t>
        </w:r>
      </w:ins>
      <w:r w:rsidR="002D46E8">
        <w:t>2^n</w:t>
      </w:r>
      <w:del w:id="30" w:author="ysc" w:date="2019-09-07T10:09:00Z">
        <w:r w:rsidRPr="002D46E8">
          <w:delText xml:space="preserve"> </w:delText>
        </w:r>
      </w:del>
      <w:ins w:id="31" w:author="ysc" w:date="2019-09-07T10:09:00Z">
        <w:r w:rsidRPr="002D46E8">
          <w:t xml:space="preserve">. Therefore, the total time complexity is </w:t>
        </w:r>
      </w:ins>
      <w:r w:rsidR="002D46E8">
        <w:t>O(2^n)</w:t>
      </w:r>
      <w:r w:rsidRPr="002D46E8">
        <w:t>, which is very slow</w:t>
      </w:r>
      <w:del w:id="32" w:author="ysc" w:date="2019-09-07T10:09:00Z">
        <w:r w:rsidRPr="002D46E8">
          <w:delText xml:space="preserve"> .</w:delText>
        </w:r>
      </w:del>
      <w:ins w:id="33" w:author="ysc" w:date="2019-09-07T10:09:00Z">
        <w:r w:rsidRPr="002D46E8">
          <w:t>, because the rate of growth of exponential function is faster than the polynomial.</w:t>
        </w:r>
      </w:ins>
      <w:r w:rsidRPr="002D46E8">
        <w:t xml:space="preserve"> Then</w:t>
      </w:r>
      <w:del w:id="34" w:author="ysc" w:date="2019-09-07T10:09:00Z">
        <w:r w:rsidRPr="002D46E8">
          <w:delText xml:space="preserve"> </w:delText>
        </w:r>
      </w:del>
      <w:r w:rsidRPr="002D46E8">
        <w:t xml:space="preserve">, I found </w:t>
      </w:r>
      <w:del w:id="35" w:author="ysc" w:date="2019-09-07T10:09:00Z">
        <w:r w:rsidRPr="002D46E8">
          <w:delText>another</w:delText>
        </w:r>
      </w:del>
      <w:ins w:id="36" w:author="ysc" w:date="2019-09-07T10:09:00Z">
        <w:r w:rsidRPr="002D46E8">
          <w:t>an iteration</w:t>
        </w:r>
      </w:ins>
      <w:r w:rsidRPr="002D46E8">
        <w:rPr>
          <w:rPrChange w:id="37" w:author="ysc" w:date="2019-09-07T10:09:00Z">
            <w:rPr>
              <w:lang w:val="en-US"/>
            </w:rPr>
          </w:rPrChange>
        </w:rPr>
        <w:t xml:space="preserve"> method </w:t>
      </w:r>
      <w:r w:rsidRPr="002D46E8">
        <w:t>to handle it</w:t>
      </w:r>
      <w:del w:id="38" w:author="ysc" w:date="2019-09-07T10:09:00Z">
        <w:r w:rsidRPr="002D46E8">
          <w:delText xml:space="preserve"> ,which is assigning a ,b=0,1 firstly and next  using for loop to circulate the a ,b=b, a+b operation to form fibonacci number.</w:delText>
        </w:r>
      </w:del>
      <w:ins w:id="39" w:author="ysc" w:date="2019-09-07T10:09:00Z">
        <w:r w:rsidRPr="002D46E8">
          <w:t xml:space="preserve">, by storing and updating the previous two Fibonacci numbers </w:t>
        </w:r>
        <w:commentRangeStart w:id="40"/>
        <w:r w:rsidRPr="002D46E8">
          <w:t>so that we save the time to recalculate the previous Fibonacci numbers</w:t>
        </w:r>
      </w:ins>
      <w:commentRangeEnd w:id="40"/>
      <w:r w:rsidR="002D46E8">
        <w:rPr>
          <w:rStyle w:val="a7"/>
          <w:rFonts w:ascii="Times New Roman" w:eastAsia="宋体" w:hAnsi="Times New Roman" w:cs="Times New Roman"/>
          <w:color w:val="auto"/>
          <w:lang w:val="en-US" w:eastAsia="en-US"/>
        </w:rPr>
        <w:commentReference w:id="40"/>
      </w:r>
      <w:ins w:id="41" w:author="ysc" w:date="2019-09-07T10:09:00Z">
        <w:r w:rsidRPr="002D46E8">
          <w:t>.</w:t>
        </w:r>
      </w:ins>
      <w:r w:rsidRPr="002D46E8">
        <w:t xml:space="preserve"> The time complexity of this method is O(n) which is much faster than the former one</w:t>
      </w:r>
      <w:del w:id="42" w:author="ysc" w:date="2019-09-07T10:09:00Z">
        <w:r w:rsidRPr="002D46E8">
          <w:delText xml:space="preserve"> </w:delText>
        </w:r>
      </w:del>
      <w:ins w:id="43" w:author="ysc" w:date="2019-09-07T10:09:00Z">
        <w:r w:rsidRPr="002D46E8">
          <w:t xml:space="preserve">. However, I found an </w:t>
        </w:r>
        <w:proofErr w:type="gramStart"/>
        <w:r w:rsidRPr="002D46E8">
          <w:t>O(</w:t>
        </w:r>
        <w:proofErr w:type="gramEnd"/>
        <w:r w:rsidRPr="002D46E8">
          <w:t xml:space="preserve">log n) method online by using matrix. Firstly, we use </w:t>
        </w:r>
      </w:ins>
      <w:r w:rsidR="00D93C08">
        <w:t>a 2x2 matrix</w:t>
      </w:r>
      <w:ins w:id="44" w:author="ysc" w:date="2019-09-07T10:09:00Z">
        <w:r w:rsidRPr="002D46E8">
          <w:t xml:space="preserve"> </w:t>
        </w:r>
        <w:proofErr w:type="spellStart"/>
        <w:r w:rsidRPr="002D46E8">
          <w:t>A</w:t>
        </w:r>
      </w:ins>
      <w:r w:rsidR="00D93C08">
        <w:t>_</w:t>
      </w:r>
      <w:ins w:id="45" w:author="ysc" w:date="2019-09-07T10:09:00Z">
        <w:r w:rsidRPr="002D46E8">
          <w:t>n</w:t>
        </w:r>
        <w:proofErr w:type="spellEnd"/>
        <w:r w:rsidRPr="002D46E8">
          <w:t xml:space="preserve"> to represent </w:t>
        </w:r>
      </w:ins>
      <w:r w:rsidR="00D93C08">
        <w:t xml:space="preserve">F_n+1, </w:t>
      </w:r>
      <w:proofErr w:type="spellStart"/>
      <w:r w:rsidR="00D93C08">
        <w:t>F_n</w:t>
      </w:r>
      <w:proofErr w:type="spellEnd"/>
      <w:r w:rsidR="00D93C08">
        <w:t xml:space="preserve">, </w:t>
      </w:r>
      <w:proofErr w:type="spellStart"/>
      <w:r w:rsidR="00D93C08">
        <w:t>F_n</w:t>
      </w:r>
      <w:proofErr w:type="spellEnd"/>
      <w:r w:rsidR="00D93C08">
        <w:t xml:space="preserve"> and F_n-1</w:t>
      </w:r>
      <w:ins w:id="46" w:author="ysc" w:date="2019-09-07T10:09:00Z">
        <w:r w:rsidRPr="002D46E8">
          <w:t xml:space="preserve"> and </w:t>
        </w:r>
      </w:ins>
      <w:r w:rsidR="00D93C08">
        <w:t>therefore A_1 can be written as [[1, 1], [1, 0]]</w:t>
      </w:r>
      <w:ins w:id="47" w:author="ysc" w:date="2019-09-07T10:09:00Z">
        <w:r w:rsidRPr="002D46E8">
          <w:t xml:space="preserve">. After that, we use </w:t>
        </w:r>
      </w:ins>
      <w:proofErr w:type="spellStart"/>
      <w:r w:rsidR="00D93C08">
        <w:t>A_n</w:t>
      </w:r>
      <w:proofErr w:type="spellEnd"/>
      <w:r w:rsidR="00D93C08">
        <w:t xml:space="preserve"> x </w:t>
      </w:r>
      <w:proofErr w:type="spellStart"/>
      <w:r w:rsidR="00D93C08">
        <w:t>A_m</w:t>
      </w:r>
      <w:proofErr w:type="spellEnd"/>
      <w:ins w:id="48" w:author="ysc" w:date="2019-09-07T10:09:00Z">
        <w:r w:rsidRPr="002D46E8">
          <w:t>=</w:t>
        </w:r>
      </w:ins>
      <w:proofErr w:type="spellStart"/>
      <w:r w:rsidR="00D93C08">
        <w:t>A_</w:t>
      </w:r>
      <w:ins w:id="49" w:author="ysc" w:date="2019-09-07T10:09:00Z">
        <w:r w:rsidRPr="002D46E8">
          <w:t>n+m</w:t>
        </w:r>
        <w:proofErr w:type="spellEnd"/>
        <w:r w:rsidRPr="002D46E8">
          <w:t xml:space="preserve"> to get the consecutive Fibonacci numbers. The reason why the time complexity is log n is if we use binary division we will get log n operations for the A(n) and each operation uses </w:t>
        </w:r>
        <w:proofErr w:type="gramStart"/>
        <w:r w:rsidRPr="002D46E8">
          <w:t>O(</w:t>
        </w:r>
        <w:proofErr w:type="gramEnd"/>
        <w:r w:rsidRPr="002D46E8">
          <w:t xml:space="preserve">1). Therefore, the total time complexity is </w:t>
        </w:r>
        <w:proofErr w:type="gramStart"/>
        <w:r w:rsidRPr="002D46E8">
          <w:t>O(</w:t>
        </w:r>
        <w:proofErr w:type="gramEnd"/>
        <w:r w:rsidRPr="002D46E8">
          <w:t xml:space="preserve">log n). Through Fibonacci numbers algorithms, I learned that the repetitive operations lead to the large increase in the time complexity. With the development of computer storage ,we can optimize algorithms by sacrificing the memory space to store the data that we need to be used more than once, and also this is the idea of dynamic programming and we use it in the iteration method to optimize the algorithms. While, for the matrix method, there is no repetitive data to be calculated, so it is effective. In addition, I found out that there are many different algorithms with different time complexities for the same problem. Therefore, computer scientists keep updating the original algorithms and aimed at </w:t>
        </w:r>
      </w:ins>
      <w:r w:rsidR="00EC7666" w:rsidRPr="002D46E8">
        <w:t>using less</w:t>
      </w:r>
      <w:ins w:id="50" w:author="ysc" w:date="2019-09-07T10:09:00Z">
        <w:r w:rsidRPr="002D46E8">
          <w:t xml:space="preserve"> computer resources to solve the problem</w:t>
        </w:r>
      </w:ins>
      <w:r w:rsidRPr="002D46E8">
        <w:t>.</w:t>
      </w:r>
    </w:p>
    <w:p w14:paraId="72326FD1" w14:textId="77777777" w:rsidR="004A2532" w:rsidRPr="002D46E8" w:rsidRDefault="004A2532" w:rsidP="00D93C08">
      <w:pPr>
        <w:pStyle w:val="Body"/>
      </w:pPr>
    </w:p>
    <w:p w14:paraId="13F8A009" w14:textId="5621BBBC" w:rsidR="004A2532" w:rsidRPr="002D46E8" w:rsidRDefault="003B565B" w:rsidP="00D93C08">
      <w:pPr>
        <w:pStyle w:val="Body"/>
      </w:pPr>
      <w:r w:rsidRPr="002D46E8">
        <w:t xml:space="preserve">  After I </w:t>
      </w:r>
      <w:r w:rsidR="00D93C08">
        <w:t>came</w:t>
      </w:r>
      <w:r w:rsidRPr="002D46E8">
        <w:t xml:space="preserve"> back from the summer school</w:t>
      </w:r>
      <w:del w:id="51" w:author="ysc" w:date="2019-09-07T10:09:00Z">
        <w:r w:rsidRPr="002D46E8">
          <w:delText xml:space="preserve"> </w:delText>
        </w:r>
      </w:del>
      <w:r w:rsidRPr="002D46E8">
        <w:t xml:space="preserve">, I took A-level computer science. </w:t>
      </w:r>
      <w:r w:rsidR="00EC7666" w:rsidRPr="002D46E8">
        <w:t>However,</w:t>
      </w:r>
      <w:del w:id="52" w:author="ysc" w:date="2019-09-07T10:09:00Z">
        <w:r w:rsidRPr="002D46E8">
          <w:delText xml:space="preserve"> </w:delText>
        </w:r>
      </w:del>
      <w:r w:rsidRPr="002D46E8">
        <w:t xml:space="preserve"> I thought the A-level content wasn’t enough and I wanted to learn more extracurricular knowledge, so I </w:t>
      </w:r>
      <w:r w:rsidR="00D93C08" w:rsidRPr="002D46E8">
        <w:t>self-study</w:t>
      </w:r>
      <w:r w:rsidRPr="002D46E8">
        <w:t xml:space="preserve"> by reading the ‘introduction to algorithms </w:t>
      </w:r>
      <w:r w:rsidR="00EC7666" w:rsidRPr="002D46E8">
        <w:t>‘.</w:t>
      </w:r>
      <w:r w:rsidRPr="002D46E8">
        <w:t xml:space="preserve"> At the beginning</w:t>
      </w:r>
      <w:del w:id="53" w:author="ysc" w:date="2019-09-07T10:09:00Z">
        <w:r w:rsidRPr="002D46E8">
          <w:delText xml:space="preserve"> </w:delText>
        </w:r>
      </w:del>
      <w:r w:rsidRPr="002D46E8">
        <w:t xml:space="preserve">, I was quite confused about the divide and conquer topic because the way it </w:t>
      </w:r>
      <w:r w:rsidR="00D93C08" w:rsidRPr="002D46E8">
        <w:t>solves</w:t>
      </w:r>
      <w:r w:rsidRPr="002D46E8">
        <w:t xml:space="preserve"> the problem is totally different from human’ logic</w:t>
      </w:r>
      <w:del w:id="54" w:author="ysc" w:date="2019-09-07T10:09:00Z">
        <w:r w:rsidRPr="002D46E8">
          <w:delText xml:space="preserve"> .</w:delText>
        </w:r>
      </w:del>
      <w:ins w:id="55" w:author="ysc" w:date="2019-09-07T10:09:00Z">
        <w:r w:rsidRPr="002D46E8">
          <w:t xml:space="preserve">. </w:t>
        </w:r>
      </w:ins>
      <w:r w:rsidRPr="002D46E8">
        <w:t>Let</w:t>
      </w:r>
      <w:r w:rsidR="00D93C08">
        <w:t>’</w:t>
      </w:r>
      <w:r w:rsidRPr="002D46E8">
        <w:t>s take sorting as an example</w:t>
      </w:r>
      <w:del w:id="56" w:author="ysc" w:date="2019-09-07T10:09:00Z">
        <w:r w:rsidRPr="002D46E8">
          <w:delText xml:space="preserve"> </w:delText>
        </w:r>
      </w:del>
      <w:r w:rsidRPr="002D46E8">
        <w:t xml:space="preserve">, human prefer to use insertion sort while </w:t>
      </w:r>
      <w:r w:rsidR="00D93C08" w:rsidRPr="002D46E8">
        <w:t>sorting</w:t>
      </w:r>
      <w:del w:id="57" w:author="ysc" w:date="2019-09-07T10:09:00Z">
        <w:r w:rsidRPr="002D46E8">
          <w:delText xml:space="preserve"> </w:delText>
        </w:r>
      </w:del>
      <w:r w:rsidRPr="002D46E8">
        <w:t xml:space="preserve">. However, the time complexity of the insertion sort is </w:t>
      </w:r>
      <w:r w:rsidR="00D93C08" w:rsidRPr="002D46E8">
        <w:t>O(n</w:t>
      </w:r>
      <w:r w:rsidR="00D93C08">
        <w:t>^2</w:t>
      </w:r>
      <w:del w:id="58" w:author="ysc" w:date="2019-09-07T10:09:00Z">
        <w:r w:rsidRPr="002D46E8">
          <w:delText>) ,</w:delText>
        </w:r>
      </w:del>
      <w:ins w:id="59" w:author="ysc" w:date="2019-09-07T10:09:00Z">
        <w:r w:rsidRPr="002D46E8">
          <w:t xml:space="preserve">), </w:t>
        </w:r>
      </w:ins>
      <w:r w:rsidRPr="002D46E8">
        <w:t xml:space="preserve">because there </w:t>
      </w:r>
      <w:r w:rsidRPr="002D46E8">
        <w:rPr>
          <w:rPrChange w:id="60" w:author="ysc" w:date="2019-09-07T10:09:00Z">
            <w:rPr>
              <w:lang w:val="zh-CN"/>
            </w:rPr>
          </w:rPrChange>
        </w:rPr>
        <w:t xml:space="preserve">is a nested for loop and the inside and outside </w:t>
      </w:r>
      <w:r w:rsidRPr="002D46E8">
        <w:t xml:space="preserve">for </w:t>
      </w:r>
      <w:r w:rsidRPr="002D46E8">
        <w:rPr>
          <w:rPrChange w:id="61" w:author="ysc" w:date="2019-09-07T10:09:00Z">
            <w:rPr>
              <w:lang w:val="zh-CN"/>
            </w:rPr>
          </w:rPrChange>
        </w:rPr>
        <w:t xml:space="preserve">loop </w:t>
      </w:r>
      <w:r w:rsidRPr="002D46E8">
        <w:t>both take O(n</w:t>
      </w:r>
      <w:r w:rsidR="00D93C08" w:rsidRPr="002D46E8">
        <w:t>), so</w:t>
      </w:r>
      <w:r w:rsidRPr="002D46E8">
        <w:t xml:space="preserve"> the total time complexity is O(n</w:t>
      </w:r>
      <w:r w:rsidR="00D93C08">
        <w:t>^2</w:t>
      </w:r>
      <w:r w:rsidRPr="002D46E8">
        <w:t xml:space="preserve">). It is quite slow compared to other sorting algorithms. After I searched information online and discussed with my </w:t>
      </w:r>
      <w:r w:rsidR="00D93C08" w:rsidRPr="002D46E8">
        <w:t>teachers,</w:t>
      </w:r>
      <w:r w:rsidRPr="002D46E8">
        <w:t xml:space="preserve"> I successfully figured out what is divide and </w:t>
      </w:r>
      <w:r w:rsidR="00EC7666" w:rsidRPr="002D46E8">
        <w:t>conquer.</w:t>
      </w:r>
      <w:r w:rsidRPr="002D46E8">
        <w:t xml:space="preserve"> It divides up problem into several subproblems and solve each subproblem recursively.</w:t>
      </w:r>
      <w:r w:rsidR="00D93C08">
        <w:t xml:space="preserve"> </w:t>
      </w:r>
      <w:r w:rsidR="00EC7666" w:rsidRPr="002D46E8">
        <w:t>Finally,</w:t>
      </w:r>
      <w:r w:rsidRPr="002D46E8">
        <w:t xml:space="preserve"> we combine solutions to subproblems into overall solution. Moreover, I learned some faster sorting algorithms involves the use of divide and conquer ,which is Merge sort and Quick sort .</w:t>
      </w:r>
      <w:commentRangeStart w:id="62"/>
      <w:r w:rsidRPr="002D46E8">
        <w:t xml:space="preserve">For merge sort , we recursively divides the list into two haves ( left and right ) until there is only one element in each array and then merge two halves to make sorted whole. Since it uses divide and </w:t>
      </w:r>
      <w:r w:rsidR="00EC7666" w:rsidRPr="002D46E8">
        <w:t>conquer,</w:t>
      </w:r>
      <w:r w:rsidRPr="002D46E8">
        <w:t xml:space="preserve"> so it’s time </w:t>
      </w:r>
      <w:r w:rsidR="00EC7666" w:rsidRPr="002D46E8">
        <w:t>complexity(T</w:t>
      </w:r>
      <w:r w:rsidRPr="002D46E8">
        <w:t>(n)) can be represented as 2T(n/</w:t>
      </w:r>
      <w:proofErr w:type="gramStart"/>
      <w:r w:rsidRPr="002D46E8">
        <w:t>2)+</w:t>
      </w:r>
      <w:proofErr w:type="gramEnd"/>
      <w:r w:rsidRPr="002D46E8">
        <w:t xml:space="preserve">n. </w:t>
      </w:r>
      <w:r w:rsidR="00EC7666" w:rsidRPr="002D46E8">
        <w:t>Therefore,</w:t>
      </w:r>
      <w:r w:rsidRPr="002D46E8">
        <w:t xml:space="preserve"> we can use binary tree to represent the time </w:t>
      </w:r>
      <w:r w:rsidR="00EC7666" w:rsidRPr="002D46E8">
        <w:t>complexity.</w:t>
      </w:r>
      <w:r w:rsidRPr="002D46E8">
        <w:t xml:space="preserve"> For each layer of the </w:t>
      </w:r>
      <w:r w:rsidR="00EC7666" w:rsidRPr="002D46E8">
        <w:t>tree,</w:t>
      </w:r>
      <w:r w:rsidRPr="002D46E8">
        <w:t xml:space="preserve"> the total time complexity is n and there are log n </w:t>
      </w:r>
      <w:r w:rsidR="00EC7666" w:rsidRPr="002D46E8">
        <w:t>layers. Therefore</w:t>
      </w:r>
      <w:r w:rsidRPr="002D46E8">
        <w:t xml:space="preserve"> the time complexity for merge sort is </w:t>
      </w:r>
      <w:proofErr w:type="gramStart"/>
      <w:r w:rsidR="00EC7666" w:rsidRPr="002D46E8">
        <w:t>O(</w:t>
      </w:r>
      <w:proofErr w:type="gramEnd"/>
      <w:r w:rsidR="00EC7666" w:rsidRPr="002D46E8">
        <w:t>n</w:t>
      </w:r>
      <w:r w:rsidRPr="002D46E8">
        <w:t xml:space="preserve"> log n).When we consider the worst case , the time complexity is still O(n log n) . For quick </w:t>
      </w:r>
      <w:r w:rsidR="00EC7666" w:rsidRPr="002D46E8">
        <w:t>sort,</w:t>
      </w:r>
      <w:r w:rsidRPr="002D46E8">
        <w:t xml:space="preserve"> we choose a pivot </w:t>
      </w:r>
      <w:r w:rsidR="00EC7666" w:rsidRPr="002D46E8">
        <w:t>(a</w:t>
      </w:r>
      <w:r w:rsidRPr="002D46E8">
        <w:t>[j</w:t>
      </w:r>
      <w:r w:rsidR="00EC7666" w:rsidRPr="002D46E8">
        <w:t>])</w:t>
      </w:r>
      <w:r w:rsidRPr="002D46E8">
        <w:t xml:space="preserve"> and do partition so that no larger entry to the left of the pivot and no smaller entry to the right of the pivot, then we sort each piece recursively. </w:t>
      </w:r>
      <w:r w:rsidR="00EC7666" w:rsidRPr="002D46E8">
        <w:t>Its</w:t>
      </w:r>
      <w:r w:rsidRPr="002D46E8">
        <w:t xml:space="preserve"> time complexity is still n log n, but for the worst </w:t>
      </w:r>
      <w:r w:rsidR="00EC7666" w:rsidRPr="002D46E8">
        <w:t>case,</w:t>
      </w:r>
      <w:r w:rsidRPr="002D46E8">
        <w:t xml:space="preserve"> which is a list of number in descending </w:t>
      </w:r>
      <w:r w:rsidR="00EC7666" w:rsidRPr="002D46E8">
        <w:t>order, it</w:t>
      </w:r>
      <w:r w:rsidRPr="002D46E8">
        <w:t xml:space="preserve"> needs O(n</w:t>
      </w:r>
      <w:r w:rsidR="00D93C08">
        <w:t>^2</w:t>
      </w:r>
      <w:r w:rsidRPr="002D46E8">
        <w:t>) time</w:t>
      </w:r>
      <w:commentRangeEnd w:id="62"/>
      <w:r w:rsidR="00AE2671">
        <w:rPr>
          <w:rStyle w:val="a7"/>
          <w:rFonts w:ascii="Times New Roman" w:eastAsia="宋体" w:hAnsi="Times New Roman" w:cs="Times New Roman"/>
          <w:color w:val="auto"/>
          <w:lang w:val="en-US" w:eastAsia="en-US"/>
        </w:rPr>
        <w:commentReference w:id="62"/>
      </w:r>
      <w:r w:rsidRPr="002D46E8">
        <w:t xml:space="preserve"> and then I came up with another </w:t>
      </w:r>
      <w:r w:rsidR="00EC7666" w:rsidRPr="002D46E8">
        <w:t>question.</w:t>
      </w:r>
      <w:r w:rsidRPr="002D46E8">
        <w:t xml:space="preserve"> It seems like merge sort has less time complexity than the quick sort in the worst </w:t>
      </w:r>
      <w:r w:rsidR="00EC7666" w:rsidRPr="002D46E8">
        <w:t>case,</w:t>
      </w:r>
      <w:r w:rsidRPr="002D46E8">
        <w:t xml:space="preserve"> but why people are </w:t>
      </w:r>
      <w:r w:rsidR="00EC7666" w:rsidRPr="002D46E8">
        <w:t>preferring</w:t>
      </w:r>
      <w:r w:rsidRPr="002D46E8">
        <w:t xml:space="preserve"> to use quick sort? After I discussed with my </w:t>
      </w:r>
      <w:r w:rsidR="00EC7666" w:rsidRPr="002D46E8">
        <w:t>teacher,</w:t>
      </w:r>
      <w:r w:rsidRPr="002D46E8">
        <w:t xml:space="preserve"> I realized that the quick sort is an in-place sorting algorithms which means no extra memory </w:t>
      </w:r>
      <w:r w:rsidR="00EC7666" w:rsidRPr="002D46E8">
        <w:t>needed, while</w:t>
      </w:r>
      <w:r w:rsidRPr="002D46E8">
        <w:t xml:space="preserve"> merge sort requires extra space to store the left and right sub-arrays. Apart from </w:t>
      </w:r>
      <w:r w:rsidR="00EC7666" w:rsidRPr="002D46E8">
        <w:t>that,</w:t>
      </w:r>
      <w:r w:rsidRPr="002D46E8">
        <w:t xml:space="preserve"> the worst case of </w:t>
      </w:r>
      <w:r w:rsidRPr="002D46E8">
        <w:lastRenderedPageBreak/>
        <w:t xml:space="preserve">the quick sort can be avoided by choosing the median </w:t>
      </w:r>
      <w:r w:rsidR="00EC7666" w:rsidRPr="002D46E8">
        <w:t>among the</w:t>
      </w:r>
      <w:r w:rsidRPr="002D46E8">
        <w:t xml:space="preserve"> first, middle and last elements as </w:t>
      </w:r>
      <w:r w:rsidR="00EC7666" w:rsidRPr="002D46E8">
        <w:t>pivot.</w:t>
      </w:r>
      <w:r w:rsidRPr="002D46E8">
        <w:t xml:space="preserve"> </w:t>
      </w:r>
    </w:p>
    <w:p w14:paraId="44203D87" w14:textId="77777777" w:rsidR="004A2532" w:rsidRPr="002D46E8" w:rsidRDefault="004A2532" w:rsidP="00D93C08">
      <w:pPr>
        <w:pStyle w:val="Body"/>
      </w:pPr>
    </w:p>
    <w:p w14:paraId="23E55017" w14:textId="77777777" w:rsidR="004A2532" w:rsidRPr="002D46E8" w:rsidRDefault="003B565B" w:rsidP="00D93C08">
      <w:pPr>
        <w:pStyle w:val="Body"/>
      </w:pPr>
      <w:r w:rsidRPr="002D46E8">
        <w:t xml:space="preserve">  In addition , I attended the ASDAN business simulation in 2017 , I recognized the importance of creativity and I learned how to express my ideas logically and explicitly .Apart from that , in the year of 2017, I got gold certificate in UKMT senior mathematical challenge , and Distinction In Galois contest. </w:t>
      </w:r>
    </w:p>
    <w:p w14:paraId="2F3E5959" w14:textId="77777777" w:rsidR="004A2532" w:rsidRPr="002D46E8" w:rsidRDefault="004A2532" w:rsidP="00D93C08">
      <w:pPr>
        <w:pStyle w:val="Body"/>
      </w:pPr>
    </w:p>
    <w:p w14:paraId="05F680C1" w14:textId="6ADEB18A" w:rsidR="004A2532" w:rsidRPr="002D46E8" w:rsidRDefault="003B565B" w:rsidP="00D93C08">
      <w:pPr>
        <w:pStyle w:val="Body"/>
      </w:pPr>
      <w:r w:rsidRPr="002D46E8">
        <w:t xml:space="preserve">When my finish my </w:t>
      </w:r>
      <w:r w:rsidR="00EC7666" w:rsidRPr="002D46E8">
        <w:t>degree,</w:t>
      </w:r>
      <w:r w:rsidRPr="002D46E8">
        <w:t xml:space="preserve"> I probably choose to take postgraduate courses of computer science.     </w:t>
      </w:r>
    </w:p>
    <w:p w14:paraId="5CB62249" w14:textId="77777777" w:rsidR="004A2532" w:rsidRPr="002D46E8" w:rsidRDefault="003B565B" w:rsidP="00D93C08">
      <w:pPr>
        <w:pStyle w:val="Body"/>
        <w:rPr>
          <w:ins w:id="63" w:author="ysc" w:date="2019-09-07T10:09:00Z"/>
        </w:rPr>
      </w:pPr>
      <w:r w:rsidRPr="002D46E8">
        <w:t xml:space="preserve">Also, I would like to study machine learning and write some algorithms to apply it in the </w:t>
      </w:r>
      <w:proofErr w:type="gramStart"/>
      <w:r w:rsidRPr="002D46E8">
        <w:t>reality .</w:t>
      </w:r>
      <w:proofErr w:type="gramEnd"/>
    </w:p>
    <w:p w14:paraId="524E30DF" w14:textId="77777777" w:rsidR="004A2532" w:rsidRPr="002D46E8" w:rsidRDefault="004A2532" w:rsidP="00D93C08">
      <w:pPr>
        <w:pStyle w:val="Body"/>
        <w:rPr>
          <w:ins w:id="64" w:author="ysc" w:date="2019-09-07T10:09:00Z"/>
        </w:rPr>
      </w:pPr>
    </w:p>
    <w:p w14:paraId="1CB5B980" w14:textId="77777777" w:rsidR="004A2532" w:rsidRPr="002D46E8" w:rsidRDefault="004A2532" w:rsidP="00D93C08">
      <w:pPr>
        <w:pStyle w:val="Body"/>
        <w:rPr>
          <w:ins w:id="65" w:author="ysc" w:date="2019-09-07T10:09:00Z"/>
        </w:rPr>
      </w:pPr>
      <w:bookmarkStart w:id="66" w:name="_GoBack"/>
      <w:bookmarkEnd w:id="66"/>
    </w:p>
    <w:p w14:paraId="029A18DA" w14:textId="77777777" w:rsidR="004A2532" w:rsidRPr="002D46E8" w:rsidRDefault="004A2532" w:rsidP="00D93C08">
      <w:pPr>
        <w:pStyle w:val="Body"/>
      </w:pPr>
    </w:p>
    <w:sectPr w:rsidR="004A2532" w:rsidRPr="002D46E8">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Tony Tong" w:date="2019-09-07T10:16:00Z" w:initials="TT">
    <w:p w14:paraId="01284259" w14:textId="241952E5" w:rsidR="002D46E8" w:rsidRDefault="002D46E8">
      <w:pPr>
        <w:pStyle w:val="a8"/>
        <w:rPr>
          <w:lang w:eastAsia="zh-CN"/>
        </w:rPr>
      </w:pPr>
      <w:r>
        <w:rPr>
          <w:rStyle w:val="a7"/>
        </w:rPr>
        <w:annotationRef/>
      </w:r>
      <w:r w:rsidR="003B565B">
        <w:rPr>
          <w:noProof/>
        </w:rPr>
        <w:t>memory space</w:t>
      </w:r>
      <w:r w:rsidR="003B565B">
        <w:rPr>
          <w:rFonts w:ascii="微软雅黑" w:eastAsia="微软雅黑" w:hAnsi="微软雅黑" w:cs="微软雅黑" w:hint="eastAsia"/>
          <w:noProof/>
        </w:rPr>
        <w:t>不是</w:t>
      </w:r>
      <w:r w:rsidR="003B565B">
        <w:rPr>
          <w:rFonts w:ascii="微软雅黑" w:eastAsia="微软雅黑" w:hAnsi="微软雅黑" w:cs="微软雅黑" w:hint="eastAsia"/>
          <w:noProof/>
          <w:lang w:eastAsia="zh-CN"/>
        </w:rPr>
        <w:t>很大</w:t>
      </w:r>
    </w:p>
  </w:comment>
  <w:comment w:id="40" w:author="Tony Tong" w:date="2019-09-07T10:20:00Z" w:initials="TT">
    <w:p w14:paraId="0220E7B0" w14:textId="3CE9A91B" w:rsidR="002D46E8" w:rsidRDefault="002D46E8">
      <w:pPr>
        <w:pStyle w:val="a8"/>
        <w:rPr>
          <w:lang w:eastAsia="zh-CN"/>
        </w:rPr>
      </w:pPr>
      <w:r>
        <w:rPr>
          <w:rStyle w:val="a7"/>
        </w:rPr>
        <w:annotationRef/>
      </w:r>
      <w:r w:rsidR="003B565B">
        <w:rPr>
          <w:noProof/>
        </w:rPr>
        <w:t>写的</w:t>
      </w:r>
      <w:r w:rsidR="003B565B">
        <w:rPr>
          <w:rFonts w:hint="eastAsia"/>
          <w:noProof/>
          <w:lang w:eastAsia="zh-CN"/>
        </w:rPr>
        <w:t>不太清楚</w:t>
      </w:r>
    </w:p>
  </w:comment>
  <w:comment w:id="62" w:author="Tony Tong" w:date="2019-09-07T10:58:00Z" w:initials="TT">
    <w:p w14:paraId="1507B012" w14:textId="2B142100" w:rsidR="00AE2671" w:rsidRDefault="00AE2671">
      <w:pPr>
        <w:pStyle w:val="a8"/>
      </w:pPr>
      <w:r>
        <w:rPr>
          <w:rStyle w:val="a7"/>
        </w:rPr>
        <w:annotationRef/>
      </w:r>
      <w:r>
        <w:rPr>
          <w:rFonts w:hint="eastAsia"/>
          <w:lang w:eastAsia="zh-CN"/>
        </w:rPr>
        <w:t>这一段写的太啰嗦了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84259" w15:done="0"/>
  <w15:commentEx w15:paraId="0220E7B0" w15:done="0"/>
  <w15:commentEx w15:paraId="1507B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84259" w16cid:durableId="211E01F2"/>
  <w16cid:commentId w16cid:paraId="0220E7B0" w16cid:durableId="211E02DA"/>
  <w16cid:commentId w16cid:paraId="1507B012" w16cid:durableId="211E0B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5691" w14:textId="77777777" w:rsidR="00A46492" w:rsidRDefault="00A46492">
      <w:r>
        <w:separator/>
      </w:r>
    </w:p>
  </w:endnote>
  <w:endnote w:type="continuationSeparator" w:id="0">
    <w:p w14:paraId="1FBC4214" w14:textId="77777777" w:rsidR="00A46492" w:rsidRDefault="00A46492">
      <w:r>
        <w:continuationSeparator/>
      </w:r>
    </w:p>
  </w:endnote>
  <w:endnote w:type="continuationNotice" w:id="1">
    <w:p w14:paraId="6B3456C9" w14:textId="77777777" w:rsidR="00A46492" w:rsidRDefault="00A46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2C276" w14:textId="77777777" w:rsidR="00A46492" w:rsidRDefault="00A46492">
      <w:r>
        <w:separator/>
      </w:r>
    </w:p>
  </w:footnote>
  <w:footnote w:type="continuationSeparator" w:id="0">
    <w:p w14:paraId="424A5FAD" w14:textId="77777777" w:rsidR="00A46492" w:rsidRDefault="00A46492">
      <w:r>
        <w:continuationSeparator/>
      </w:r>
    </w:p>
  </w:footnote>
  <w:footnote w:type="continuationNotice" w:id="1">
    <w:p w14:paraId="0DB4D356" w14:textId="77777777" w:rsidR="00A46492" w:rsidRDefault="00A46492"/>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32"/>
    <w:rsid w:val="000769D5"/>
    <w:rsid w:val="002637D1"/>
    <w:rsid w:val="002D46E8"/>
    <w:rsid w:val="002E2B5C"/>
    <w:rsid w:val="003B565B"/>
    <w:rsid w:val="004A2532"/>
    <w:rsid w:val="00A24F03"/>
    <w:rsid w:val="00A46492"/>
    <w:rsid w:val="00AE2671"/>
    <w:rsid w:val="00D93C08"/>
    <w:rsid w:val="00EC76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7F7"/>
  <w15:docId w15:val="{2528997E-D1D2-4879-A86A-F2E0BEA5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rPr>
  </w:style>
  <w:style w:type="paragraph" w:styleId="a4">
    <w:name w:val="Revision"/>
    <w:hidden/>
    <w:uiPriority w:val="99"/>
    <w:semiHidden/>
    <w:rsid w:val="002D46E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a5">
    <w:name w:val="Balloon Text"/>
    <w:basedOn w:val="a"/>
    <w:link w:val="a6"/>
    <w:uiPriority w:val="99"/>
    <w:semiHidden/>
    <w:unhideWhenUsed/>
    <w:rsid w:val="002D46E8"/>
    <w:rPr>
      <w:rFonts w:ascii="Microsoft YaHei UI" w:eastAsia="Microsoft YaHei UI"/>
      <w:sz w:val="18"/>
      <w:szCs w:val="18"/>
    </w:rPr>
  </w:style>
  <w:style w:type="character" w:customStyle="1" w:styleId="a6">
    <w:name w:val="批注框文本 字符"/>
    <w:basedOn w:val="a0"/>
    <w:link w:val="a5"/>
    <w:uiPriority w:val="99"/>
    <w:semiHidden/>
    <w:rsid w:val="002D46E8"/>
    <w:rPr>
      <w:rFonts w:ascii="Microsoft YaHei UI" w:eastAsia="Microsoft YaHei UI"/>
      <w:sz w:val="18"/>
      <w:szCs w:val="18"/>
      <w:lang w:val="en-US" w:eastAsia="en-US"/>
    </w:rPr>
  </w:style>
  <w:style w:type="character" w:styleId="a7">
    <w:name w:val="annotation reference"/>
    <w:basedOn w:val="a0"/>
    <w:uiPriority w:val="99"/>
    <w:semiHidden/>
    <w:unhideWhenUsed/>
    <w:rsid w:val="002D46E8"/>
    <w:rPr>
      <w:sz w:val="16"/>
      <w:szCs w:val="16"/>
    </w:rPr>
  </w:style>
  <w:style w:type="paragraph" w:styleId="a8">
    <w:name w:val="annotation text"/>
    <w:basedOn w:val="a"/>
    <w:link w:val="a9"/>
    <w:uiPriority w:val="99"/>
    <w:semiHidden/>
    <w:unhideWhenUsed/>
    <w:rsid w:val="002D46E8"/>
    <w:rPr>
      <w:sz w:val="20"/>
      <w:szCs w:val="20"/>
    </w:rPr>
  </w:style>
  <w:style w:type="character" w:customStyle="1" w:styleId="a9">
    <w:name w:val="批注文字 字符"/>
    <w:basedOn w:val="a0"/>
    <w:link w:val="a8"/>
    <w:uiPriority w:val="99"/>
    <w:semiHidden/>
    <w:rsid w:val="002D46E8"/>
    <w:rPr>
      <w:lang w:val="en-US" w:eastAsia="en-US"/>
    </w:rPr>
  </w:style>
  <w:style w:type="paragraph" w:styleId="aa">
    <w:name w:val="annotation subject"/>
    <w:basedOn w:val="a8"/>
    <w:next w:val="a8"/>
    <w:link w:val="ab"/>
    <w:uiPriority w:val="99"/>
    <w:semiHidden/>
    <w:unhideWhenUsed/>
    <w:rsid w:val="002D46E8"/>
    <w:rPr>
      <w:b/>
      <w:bCs/>
    </w:rPr>
  </w:style>
  <w:style w:type="character" w:customStyle="1" w:styleId="ab">
    <w:name w:val="批注主题 字符"/>
    <w:basedOn w:val="a9"/>
    <w:link w:val="aa"/>
    <w:uiPriority w:val="99"/>
    <w:semiHidden/>
    <w:rsid w:val="002D46E8"/>
    <w:rPr>
      <w:b/>
      <w:bCs/>
      <w:lang w:val="en-US" w:eastAsia="en-US"/>
    </w:rPr>
  </w:style>
  <w:style w:type="paragraph" w:styleId="ac">
    <w:name w:val="header"/>
    <w:basedOn w:val="a"/>
    <w:link w:val="ad"/>
    <w:uiPriority w:val="99"/>
    <w:unhideWhenUsed/>
    <w:rsid w:val="000769D5"/>
    <w:pPr>
      <w:tabs>
        <w:tab w:val="center" w:pos="4153"/>
        <w:tab w:val="right" w:pos="8306"/>
      </w:tabs>
    </w:pPr>
  </w:style>
  <w:style w:type="character" w:customStyle="1" w:styleId="ad">
    <w:name w:val="页眉 字符"/>
    <w:basedOn w:val="a0"/>
    <w:link w:val="ac"/>
    <w:uiPriority w:val="99"/>
    <w:rsid w:val="000769D5"/>
    <w:rPr>
      <w:sz w:val="24"/>
      <w:szCs w:val="24"/>
      <w:lang w:val="en-US" w:eastAsia="en-US"/>
    </w:rPr>
  </w:style>
  <w:style w:type="paragraph" w:styleId="ae">
    <w:name w:val="footer"/>
    <w:basedOn w:val="a"/>
    <w:link w:val="af"/>
    <w:uiPriority w:val="99"/>
    <w:unhideWhenUsed/>
    <w:rsid w:val="000769D5"/>
    <w:pPr>
      <w:tabs>
        <w:tab w:val="center" w:pos="4153"/>
        <w:tab w:val="right" w:pos="8306"/>
      </w:tabs>
    </w:pPr>
  </w:style>
  <w:style w:type="character" w:customStyle="1" w:styleId="af">
    <w:name w:val="页脚 字符"/>
    <w:basedOn w:val="a0"/>
    <w:link w:val="ae"/>
    <w:uiPriority w:val="99"/>
    <w:rsid w:val="000769D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Tong</cp:lastModifiedBy>
  <cp:revision>3</cp:revision>
  <dcterms:created xsi:type="dcterms:W3CDTF">2019-09-07T09:08:00Z</dcterms:created>
  <dcterms:modified xsi:type="dcterms:W3CDTF">2019-09-14T21:26:00Z</dcterms:modified>
</cp:coreProperties>
</file>